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7AB95" w14:textId="77777777" w:rsidR="001260B7" w:rsidRDefault="00DE158D" w:rsidP="00E60098">
      <w:pPr>
        <w:ind w:left="1416" w:firstLine="708"/>
        <w:jc w:val="both"/>
        <w:rPr>
          <w:rFonts w:cstheme="minorHAnsi"/>
          <w:b/>
          <w:sz w:val="24"/>
          <w:szCs w:val="24"/>
        </w:rPr>
      </w:pPr>
      <w:r w:rsidRPr="00E60098">
        <w:rPr>
          <w:rFonts w:cstheme="minorHAnsi"/>
          <w:b/>
          <w:sz w:val="24"/>
          <w:szCs w:val="24"/>
        </w:rPr>
        <w:t>Simposio Sociedad Colombiana de Filosofía</w:t>
      </w:r>
    </w:p>
    <w:p w14:paraId="4F5341C8" w14:textId="480F79E9" w:rsidR="00981508" w:rsidRPr="00E60098" w:rsidRDefault="00981508" w:rsidP="00981508">
      <w:pPr>
        <w:jc w:val="both"/>
        <w:rPr>
          <w:rFonts w:cstheme="minorHAnsi"/>
          <w:b/>
          <w:sz w:val="24"/>
          <w:szCs w:val="24"/>
        </w:rPr>
      </w:pPr>
      <w:r>
        <w:rPr>
          <w:rFonts w:cstheme="minorHAnsi"/>
          <w:b/>
          <w:sz w:val="24"/>
          <w:szCs w:val="24"/>
        </w:rPr>
        <w:t xml:space="preserve">Coordinadores: </w:t>
      </w:r>
      <w:r w:rsidRPr="00981508">
        <w:rPr>
          <w:rFonts w:cstheme="minorHAnsi"/>
          <w:sz w:val="24"/>
          <w:szCs w:val="24"/>
        </w:rPr>
        <w:t>Edgar Eslava y Wilson Herrera</w:t>
      </w:r>
    </w:p>
    <w:p w14:paraId="2F1E2D80" w14:textId="77777777" w:rsidR="001A7B33" w:rsidRPr="00E60098" w:rsidRDefault="001A7B33" w:rsidP="00E60098">
      <w:pPr>
        <w:pStyle w:val="Prrafodelista"/>
        <w:numPr>
          <w:ilvl w:val="0"/>
          <w:numId w:val="3"/>
        </w:numPr>
        <w:jc w:val="both"/>
        <w:rPr>
          <w:rFonts w:cstheme="minorHAnsi"/>
          <w:b/>
          <w:sz w:val="24"/>
          <w:szCs w:val="24"/>
        </w:rPr>
      </w:pPr>
      <w:r w:rsidRPr="00E60098">
        <w:rPr>
          <w:rFonts w:cstheme="minorHAnsi"/>
          <w:b/>
          <w:sz w:val="24"/>
          <w:szCs w:val="24"/>
        </w:rPr>
        <w:t>Justificación</w:t>
      </w:r>
    </w:p>
    <w:p w14:paraId="33C44E15" w14:textId="005A4EF9" w:rsidR="001A7B33" w:rsidRPr="00E60098" w:rsidRDefault="001A7B33" w:rsidP="00E60098">
      <w:pPr>
        <w:spacing w:line="360" w:lineRule="auto"/>
        <w:ind w:firstLine="360"/>
        <w:jc w:val="both"/>
        <w:rPr>
          <w:sz w:val="24"/>
          <w:szCs w:val="24"/>
        </w:rPr>
      </w:pPr>
      <w:r w:rsidRPr="00E60098">
        <w:rPr>
          <w:sz w:val="24"/>
          <w:szCs w:val="24"/>
        </w:rPr>
        <w:t>A raíz de los cambios que se dieron en la pruebas  Saber 11 y Saber pro</w:t>
      </w:r>
      <w:ins w:id="0" w:author="Frupys" w:date="2016-02-26T07:48:00Z">
        <w:r w:rsidR="00305B2B" w:rsidRPr="00E60098">
          <w:rPr>
            <w:sz w:val="24"/>
            <w:szCs w:val="24"/>
          </w:rPr>
          <w:t xml:space="preserve">, </w:t>
        </w:r>
      </w:ins>
      <w:r w:rsidRPr="00E60098">
        <w:rPr>
          <w:sz w:val="24"/>
          <w:szCs w:val="24"/>
        </w:rPr>
        <w:t xml:space="preserve"> en las que la parte dedic</w:t>
      </w:r>
      <w:bookmarkStart w:id="1" w:name="_GoBack"/>
      <w:bookmarkEnd w:id="1"/>
      <w:r w:rsidRPr="00E60098">
        <w:rPr>
          <w:sz w:val="24"/>
          <w:szCs w:val="24"/>
        </w:rPr>
        <w:t>ada a la filosofía se fusionó con</w:t>
      </w:r>
      <w:ins w:id="2" w:author="Frupys" w:date="2016-02-26T07:48:00Z">
        <w:r w:rsidR="00305B2B" w:rsidRPr="00E60098">
          <w:rPr>
            <w:sz w:val="24"/>
            <w:szCs w:val="24"/>
          </w:rPr>
          <w:t xml:space="preserve"> </w:t>
        </w:r>
      </w:ins>
      <w:ins w:id="3" w:author="Wilson Herrera" w:date="2016-02-27T06:27:00Z">
        <w:r w:rsidR="0026284C" w:rsidRPr="00E60098">
          <w:rPr>
            <w:sz w:val="24"/>
            <w:szCs w:val="24"/>
          </w:rPr>
          <w:t>la parte de</w:t>
        </w:r>
      </w:ins>
      <w:r w:rsidRPr="00E60098">
        <w:rPr>
          <w:sz w:val="24"/>
          <w:szCs w:val="24"/>
        </w:rPr>
        <w:t xml:space="preserve"> lenguaje en la prueba de lectura crítica, se generó entre varios de los miembros de la </w:t>
      </w:r>
      <w:r w:rsidRPr="00E60098">
        <w:rPr>
          <w:i/>
          <w:sz w:val="24"/>
          <w:szCs w:val="24"/>
        </w:rPr>
        <w:t>Sociedad Colombiana de Filosofía</w:t>
      </w:r>
      <w:r w:rsidRPr="00E60098">
        <w:rPr>
          <w:sz w:val="24"/>
          <w:szCs w:val="24"/>
        </w:rPr>
        <w:t xml:space="preserve"> una preocupación sobre el impacto que esto podría tener en la enseñanza de la filosofía en los colegios. En virtud ello se cre</w:t>
      </w:r>
      <w:ins w:id="4" w:author="Frupys" w:date="2016-02-26T07:49:00Z">
        <w:r w:rsidR="00305B2B" w:rsidRPr="00E60098">
          <w:rPr>
            <w:sz w:val="24"/>
            <w:szCs w:val="24"/>
          </w:rPr>
          <w:t>ó</w:t>
        </w:r>
      </w:ins>
      <w:r w:rsidRPr="00E60098">
        <w:rPr>
          <w:sz w:val="24"/>
          <w:szCs w:val="24"/>
        </w:rPr>
        <w:t xml:space="preserve"> una comisión en la</w:t>
      </w:r>
      <w:r w:rsidR="00BF6466">
        <w:rPr>
          <w:sz w:val="24"/>
          <w:szCs w:val="24"/>
        </w:rPr>
        <w:t xml:space="preserve"> SCF para discutir el tema. En </w:t>
      </w:r>
      <w:ins w:id="5" w:author="Frupys" w:date="2016-02-26T07:49:00Z">
        <w:r w:rsidR="00305B2B" w:rsidRPr="00E60098">
          <w:rPr>
            <w:sz w:val="24"/>
            <w:szCs w:val="24"/>
          </w:rPr>
          <w:t>los debates</w:t>
        </w:r>
      </w:ins>
      <w:r w:rsidRPr="00E60098">
        <w:rPr>
          <w:sz w:val="24"/>
          <w:szCs w:val="24"/>
        </w:rPr>
        <w:t xml:space="preserve"> que se ha</w:t>
      </w:r>
      <w:r w:rsidR="00111D86" w:rsidRPr="00E60098">
        <w:rPr>
          <w:sz w:val="24"/>
          <w:szCs w:val="24"/>
        </w:rPr>
        <w:t>n</w:t>
      </w:r>
      <w:r w:rsidRPr="00E60098">
        <w:rPr>
          <w:sz w:val="24"/>
          <w:szCs w:val="24"/>
        </w:rPr>
        <w:t xml:space="preserve"> tenido en la Comisión, se consideró necesario crear un espacio de </w:t>
      </w:r>
      <w:ins w:id="6" w:author="Frupys" w:date="2016-02-26T07:49:00Z">
        <w:r w:rsidR="00305B2B" w:rsidRPr="00E60098">
          <w:rPr>
            <w:sz w:val="24"/>
            <w:szCs w:val="24"/>
          </w:rPr>
          <w:t xml:space="preserve"> di</w:t>
        </w:r>
      </w:ins>
      <w:ins w:id="7" w:author="Frupys" w:date="2016-02-26T07:50:00Z">
        <w:r w:rsidR="00305B2B" w:rsidRPr="00E60098">
          <w:rPr>
            <w:sz w:val="24"/>
            <w:szCs w:val="24"/>
          </w:rPr>
          <w:t xml:space="preserve">álogo </w:t>
        </w:r>
      </w:ins>
      <w:r w:rsidRPr="00E60098">
        <w:rPr>
          <w:sz w:val="24"/>
          <w:szCs w:val="24"/>
        </w:rPr>
        <w:t>en el Congreso para que se presentar</w:t>
      </w:r>
      <w:ins w:id="8" w:author="Frupys" w:date="2016-02-26T07:50:00Z">
        <w:r w:rsidR="00305B2B" w:rsidRPr="00E60098">
          <w:rPr>
            <w:sz w:val="24"/>
            <w:szCs w:val="24"/>
          </w:rPr>
          <w:t>a</w:t>
        </w:r>
      </w:ins>
      <w:r w:rsidRPr="00E60098">
        <w:rPr>
          <w:sz w:val="24"/>
          <w:szCs w:val="24"/>
        </w:rPr>
        <w:t>n los avances de la comisión y se discutieran con colegas de otros países, el papel que ha tenido la filosofía en la educación secundaria.  Así pues</w:t>
      </w:r>
      <w:ins w:id="9" w:author="Frupys" w:date="2016-02-26T07:50:00Z">
        <w:r w:rsidR="00305B2B" w:rsidRPr="00E60098">
          <w:rPr>
            <w:sz w:val="24"/>
            <w:szCs w:val="24"/>
          </w:rPr>
          <w:t>,</w:t>
        </w:r>
      </w:ins>
      <w:r w:rsidRPr="00E60098">
        <w:rPr>
          <w:sz w:val="24"/>
          <w:szCs w:val="24"/>
        </w:rPr>
        <w:t xml:space="preserve"> los propósitos del Simposio son los siguientes:  (1) </w:t>
      </w:r>
      <w:ins w:id="10" w:author="Frupys" w:date="2016-02-26T07:51:00Z">
        <w:r w:rsidR="00305B2B" w:rsidRPr="00E60098">
          <w:rPr>
            <w:sz w:val="24"/>
            <w:szCs w:val="24"/>
          </w:rPr>
          <w:t xml:space="preserve"> entablar una conversación</w:t>
        </w:r>
      </w:ins>
      <w:r w:rsidR="00BF6466">
        <w:rPr>
          <w:sz w:val="24"/>
          <w:szCs w:val="24"/>
        </w:rPr>
        <w:t xml:space="preserve"> </w:t>
      </w:r>
      <w:r w:rsidRPr="00E60098">
        <w:rPr>
          <w:sz w:val="24"/>
          <w:szCs w:val="24"/>
        </w:rPr>
        <w:t>con expertos nacionales e internacionales</w:t>
      </w:r>
      <w:ins w:id="11" w:author="Frupys" w:date="2016-02-26T07:51:00Z">
        <w:r w:rsidR="00305B2B" w:rsidRPr="00E60098">
          <w:rPr>
            <w:sz w:val="24"/>
            <w:szCs w:val="24"/>
          </w:rPr>
          <w:t xml:space="preserve"> sobre</w:t>
        </w:r>
      </w:ins>
      <w:r w:rsidRPr="00E60098">
        <w:rPr>
          <w:sz w:val="24"/>
          <w:szCs w:val="24"/>
        </w:rPr>
        <w:t xml:space="preserve"> los fines de la enseñanza de la filosofía en la educación media; (2) dar a conocer los primeros resultados del proyecto que viene realizando la comisión; (3) </w:t>
      </w:r>
      <w:ins w:id="12" w:author="Frupys" w:date="2016-02-26T07:51:00Z">
        <w:r w:rsidR="00305B2B" w:rsidRPr="00E60098">
          <w:rPr>
            <w:sz w:val="24"/>
            <w:szCs w:val="24"/>
          </w:rPr>
          <w:t xml:space="preserve">compartir </w:t>
        </w:r>
      </w:ins>
      <w:r w:rsidRPr="00E60098">
        <w:rPr>
          <w:sz w:val="24"/>
          <w:szCs w:val="24"/>
        </w:rPr>
        <w:t>investigaciones realizadas en el país sobre el papel de la filosofía en la educación.</w:t>
      </w:r>
    </w:p>
    <w:p w14:paraId="0CF45984" w14:textId="26452B9A" w:rsidR="001A7B33" w:rsidRPr="00B949BA" w:rsidRDefault="00B949BA" w:rsidP="00B949BA">
      <w:pPr>
        <w:pStyle w:val="Prrafodelista"/>
        <w:numPr>
          <w:ilvl w:val="0"/>
          <w:numId w:val="3"/>
        </w:numPr>
        <w:spacing w:line="360" w:lineRule="auto"/>
        <w:jc w:val="both"/>
        <w:rPr>
          <w:b/>
          <w:sz w:val="24"/>
          <w:szCs w:val="24"/>
        </w:rPr>
      </w:pPr>
      <w:r w:rsidRPr="00B949BA">
        <w:rPr>
          <w:b/>
          <w:sz w:val="24"/>
          <w:szCs w:val="24"/>
        </w:rPr>
        <w:t>Programación</w:t>
      </w:r>
    </w:p>
    <w:p w14:paraId="65C89BFB" w14:textId="2AA78821" w:rsidR="00B949BA" w:rsidRDefault="00B949BA" w:rsidP="00B949BA">
      <w:pPr>
        <w:pStyle w:val="Prrafodelista"/>
        <w:spacing w:line="360" w:lineRule="auto"/>
        <w:jc w:val="both"/>
        <w:rPr>
          <w:sz w:val="24"/>
          <w:szCs w:val="24"/>
        </w:rPr>
      </w:pPr>
      <w:r>
        <w:rPr>
          <w:sz w:val="24"/>
          <w:szCs w:val="24"/>
        </w:rPr>
        <w:t xml:space="preserve">En total serán cinco sesiones, y cada una de ellas será de 90 mínutos. En tres de las sesiones, habrá dos ponentes en cada una de ellas, y en dos sesiones, de a tres ponentes. </w:t>
      </w:r>
    </w:p>
    <w:p w14:paraId="781E19AD" w14:textId="77777777" w:rsidR="00B949BA" w:rsidRDefault="00B949BA" w:rsidP="00B949BA">
      <w:pPr>
        <w:pStyle w:val="Prrafodelista"/>
        <w:spacing w:line="360" w:lineRule="auto"/>
        <w:jc w:val="both"/>
        <w:rPr>
          <w:sz w:val="24"/>
          <w:szCs w:val="24"/>
        </w:rPr>
      </w:pPr>
    </w:p>
    <w:p w14:paraId="0157B8E4" w14:textId="1C4611F7" w:rsidR="00B949BA" w:rsidRDefault="008D52E3" w:rsidP="008D52E3">
      <w:pPr>
        <w:pStyle w:val="Prrafodelista"/>
        <w:spacing w:line="360" w:lineRule="auto"/>
        <w:jc w:val="center"/>
        <w:rPr>
          <w:b/>
          <w:sz w:val="24"/>
          <w:szCs w:val="24"/>
        </w:rPr>
      </w:pPr>
      <w:r w:rsidRPr="00B949BA">
        <w:rPr>
          <w:b/>
          <w:sz w:val="24"/>
          <w:szCs w:val="24"/>
        </w:rPr>
        <w:t>SESIÓN 1</w:t>
      </w:r>
      <w:r w:rsidR="00B949BA" w:rsidRPr="00B949BA">
        <w:rPr>
          <w:b/>
          <w:sz w:val="24"/>
          <w:szCs w:val="24"/>
        </w:rPr>
        <w:t>.</w:t>
      </w:r>
      <w:r w:rsidR="00E70082">
        <w:rPr>
          <w:b/>
          <w:sz w:val="24"/>
          <w:szCs w:val="24"/>
        </w:rPr>
        <w:t xml:space="preserve"> Miércoles 10 de agosto. 16:30 a 18:00</w:t>
      </w:r>
    </w:p>
    <w:p w14:paraId="6AA749D7" w14:textId="77777777" w:rsidR="00B949BA" w:rsidRPr="00E60098" w:rsidRDefault="00B949BA" w:rsidP="00B949BA">
      <w:pPr>
        <w:pStyle w:val="Textonotapie"/>
        <w:numPr>
          <w:ilvl w:val="0"/>
          <w:numId w:val="2"/>
        </w:numPr>
        <w:jc w:val="both"/>
        <w:rPr>
          <w:rFonts w:cstheme="minorHAnsi"/>
          <w:lang w:val="es-ES_tradnl"/>
        </w:rPr>
      </w:pPr>
      <w:r w:rsidRPr="00E60098">
        <w:rPr>
          <w:rFonts w:cstheme="minorHAnsi"/>
          <w:b/>
        </w:rPr>
        <w:t xml:space="preserve">Walter Omar Kohan, </w:t>
      </w:r>
      <w:r w:rsidRPr="00E60098">
        <w:rPr>
          <w:rFonts w:cstheme="minorHAnsi"/>
          <w:b/>
          <w:lang w:val="es-ES_tradnl"/>
        </w:rPr>
        <w:t>Profesor Titular de Filosofía de la Educación de la Universidad del Estado de Río de Janeiro</w:t>
      </w:r>
      <w:r w:rsidRPr="00E60098">
        <w:rPr>
          <w:rFonts w:cstheme="minorHAnsi"/>
          <w:lang w:val="es-ES_tradnl"/>
        </w:rPr>
        <w:t xml:space="preserve">. Investigador del </w:t>
      </w:r>
      <w:proofErr w:type="spellStart"/>
      <w:r w:rsidRPr="00E60098">
        <w:rPr>
          <w:rFonts w:cstheme="minorHAnsi"/>
          <w:lang w:val="es-ES_tradnl"/>
        </w:rPr>
        <w:t>CNPq</w:t>
      </w:r>
      <w:proofErr w:type="spellEnd"/>
      <w:r w:rsidRPr="00E60098">
        <w:rPr>
          <w:rFonts w:cstheme="minorHAnsi"/>
          <w:lang w:val="es-ES_tradnl"/>
        </w:rPr>
        <w:t xml:space="preserve"> y la FAPERJ.</w:t>
      </w:r>
    </w:p>
    <w:p w14:paraId="2EC8B511" w14:textId="77777777" w:rsidR="00B949BA" w:rsidRPr="00E60098" w:rsidRDefault="00B949BA" w:rsidP="00B949BA">
      <w:pPr>
        <w:ind w:firstLine="708"/>
        <w:jc w:val="both"/>
        <w:rPr>
          <w:rFonts w:cstheme="minorHAnsi"/>
          <w:sz w:val="24"/>
          <w:szCs w:val="24"/>
        </w:rPr>
      </w:pPr>
      <w:r w:rsidRPr="00E60098">
        <w:rPr>
          <w:rFonts w:cstheme="minorHAnsi"/>
          <w:b/>
          <w:sz w:val="24"/>
          <w:szCs w:val="24"/>
        </w:rPr>
        <w:t>Título:</w:t>
      </w:r>
      <w:r w:rsidRPr="00E60098">
        <w:rPr>
          <w:rFonts w:cstheme="minorHAnsi"/>
          <w:sz w:val="24"/>
          <w:szCs w:val="24"/>
        </w:rPr>
        <w:t xml:space="preserve"> </w:t>
      </w:r>
      <w:r>
        <w:rPr>
          <w:rFonts w:cstheme="minorHAnsi"/>
          <w:sz w:val="24"/>
          <w:szCs w:val="24"/>
        </w:rPr>
        <w:t>“</w:t>
      </w:r>
      <w:r w:rsidRPr="00E60098">
        <w:rPr>
          <w:rFonts w:cstheme="minorHAnsi"/>
          <w:sz w:val="24"/>
          <w:szCs w:val="24"/>
        </w:rPr>
        <w:t>Enseñar filosofía: ignorar, improvisar, inventar</w:t>
      </w:r>
      <w:r>
        <w:rPr>
          <w:rFonts w:cstheme="minorHAnsi"/>
          <w:sz w:val="24"/>
          <w:szCs w:val="24"/>
        </w:rPr>
        <w:t>”</w:t>
      </w:r>
    </w:p>
    <w:p w14:paraId="64D71F98" w14:textId="02C5CA82" w:rsidR="00B949BA" w:rsidRDefault="00B949BA" w:rsidP="00B949BA">
      <w:pPr>
        <w:ind w:left="708" w:firstLine="12"/>
        <w:jc w:val="both"/>
        <w:rPr>
          <w:rFonts w:cstheme="minorHAnsi"/>
          <w:sz w:val="24"/>
          <w:szCs w:val="24"/>
        </w:rPr>
      </w:pPr>
      <w:r w:rsidRPr="00E60098">
        <w:rPr>
          <w:rFonts w:cstheme="minorHAnsi"/>
          <w:b/>
          <w:sz w:val="24"/>
          <w:szCs w:val="24"/>
        </w:rPr>
        <w:t>Resumen:</w:t>
      </w:r>
      <w:r w:rsidRPr="00E60098">
        <w:rPr>
          <w:rFonts w:cstheme="minorHAnsi"/>
          <w:sz w:val="24"/>
          <w:szCs w:val="24"/>
        </w:rPr>
        <w:t xml:space="preserve"> En esta presentación propondré tres formas de ejercer el trabajo de enseñar filosofía. Son tres propuestas, dimensiones, afirmaciones. Son tres infinitivos que indican otros tantos ejercicios: ignorar, que presentaremos con interlocutores antiguos (Sócrates) y contemporáneos (J. Rancière); improvisar, para el que nos inspiraremos en músicos y filósofos; inventar, con el que recordaremos a Simón Rodríguez. Se trata al final de pensar los modos y sentidos de enseñar filosofía entre nosotros.</w:t>
      </w:r>
    </w:p>
    <w:p w14:paraId="02BCCFF5" w14:textId="49780DF8" w:rsidR="00B949BA" w:rsidRPr="00E70082" w:rsidRDefault="00B949BA" w:rsidP="00E70082">
      <w:pPr>
        <w:pStyle w:val="Prrafodelista"/>
        <w:numPr>
          <w:ilvl w:val="0"/>
          <w:numId w:val="2"/>
        </w:numPr>
        <w:jc w:val="both"/>
        <w:rPr>
          <w:rFonts w:cstheme="minorHAnsi"/>
          <w:sz w:val="24"/>
          <w:szCs w:val="24"/>
        </w:rPr>
      </w:pPr>
      <w:r w:rsidRPr="00E60098">
        <w:rPr>
          <w:rFonts w:cstheme="minorHAnsi"/>
          <w:b/>
          <w:sz w:val="24"/>
          <w:szCs w:val="24"/>
        </w:rPr>
        <w:t>Leonardo Tovar,</w:t>
      </w:r>
      <w:r w:rsidR="00BF6466">
        <w:rPr>
          <w:rFonts w:cstheme="minorHAnsi"/>
          <w:sz w:val="24"/>
          <w:szCs w:val="24"/>
        </w:rPr>
        <w:t xml:space="preserve"> </w:t>
      </w:r>
      <w:r w:rsidRPr="00E60098">
        <w:rPr>
          <w:rFonts w:cstheme="minorHAnsi"/>
          <w:sz w:val="24"/>
          <w:szCs w:val="24"/>
        </w:rPr>
        <w:t>Universidad Santo Tómas</w:t>
      </w:r>
      <w:r w:rsidR="008D52E3" w:rsidRPr="00E70082">
        <w:rPr>
          <w:rFonts w:cstheme="minorHAnsi"/>
          <w:sz w:val="24"/>
          <w:szCs w:val="24"/>
        </w:rPr>
        <w:t xml:space="preserve"> </w:t>
      </w:r>
    </w:p>
    <w:p w14:paraId="2082AE91" w14:textId="0E22455F" w:rsidR="00B949BA" w:rsidRPr="00E60098" w:rsidRDefault="00B949BA" w:rsidP="00B949BA">
      <w:pPr>
        <w:pStyle w:val="Prrafodelista"/>
        <w:jc w:val="both"/>
        <w:rPr>
          <w:rFonts w:cstheme="minorHAnsi"/>
          <w:sz w:val="24"/>
          <w:szCs w:val="24"/>
        </w:rPr>
      </w:pPr>
      <w:r w:rsidRPr="00E60098">
        <w:rPr>
          <w:rFonts w:cstheme="minorHAnsi"/>
          <w:b/>
          <w:sz w:val="24"/>
          <w:szCs w:val="24"/>
          <w:rPrChange w:id="13" w:author="Wilson Herrera" w:date="2016-02-27T06:29:00Z">
            <w:rPr>
              <w:rFonts w:cstheme="minorHAnsi"/>
              <w:sz w:val="24"/>
              <w:szCs w:val="24"/>
            </w:rPr>
          </w:rPrChange>
        </w:rPr>
        <w:t>Título</w:t>
      </w:r>
      <w:r w:rsidRPr="00E60098">
        <w:rPr>
          <w:rFonts w:cstheme="minorHAnsi"/>
          <w:sz w:val="24"/>
          <w:szCs w:val="24"/>
        </w:rPr>
        <w:t xml:space="preserve">: </w:t>
      </w:r>
      <w:r>
        <w:rPr>
          <w:rFonts w:cstheme="minorHAnsi"/>
          <w:sz w:val="24"/>
          <w:szCs w:val="24"/>
        </w:rPr>
        <w:t>“</w:t>
      </w:r>
      <w:r w:rsidR="00B264E4">
        <w:rPr>
          <w:rFonts w:cstheme="minorHAnsi"/>
          <w:sz w:val="24"/>
          <w:szCs w:val="24"/>
        </w:rPr>
        <w:t>¡Colombia necesita de filosofía! Aproximación histórica a la educación filosófica que necesita Colombia.</w:t>
      </w:r>
      <w:r>
        <w:rPr>
          <w:rFonts w:cstheme="minorHAnsi"/>
          <w:sz w:val="24"/>
          <w:szCs w:val="24"/>
        </w:rPr>
        <w:t>”</w:t>
      </w:r>
    </w:p>
    <w:p w14:paraId="506FABDF" w14:textId="77777777" w:rsidR="00B949BA" w:rsidRPr="00E60098" w:rsidRDefault="00B949BA" w:rsidP="00B949BA">
      <w:pPr>
        <w:pStyle w:val="Prrafodelista"/>
        <w:jc w:val="both"/>
        <w:rPr>
          <w:rFonts w:cstheme="minorHAnsi"/>
          <w:b/>
          <w:sz w:val="24"/>
          <w:szCs w:val="24"/>
          <w:rPrChange w:id="14" w:author="Wilson Herrera" w:date="2016-02-27T06:29:00Z">
            <w:rPr>
              <w:rFonts w:cstheme="minorHAnsi"/>
              <w:sz w:val="24"/>
              <w:szCs w:val="24"/>
            </w:rPr>
          </w:rPrChange>
        </w:rPr>
      </w:pPr>
      <w:r w:rsidRPr="00E60098">
        <w:rPr>
          <w:rFonts w:cstheme="minorHAnsi"/>
          <w:b/>
          <w:sz w:val="24"/>
          <w:szCs w:val="24"/>
          <w:rPrChange w:id="15" w:author="Wilson Herrera" w:date="2016-02-27T06:29:00Z">
            <w:rPr>
              <w:rFonts w:cstheme="minorHAnsi"/>
              <w:sz w:val="24"/>
              <w:szCs w:val="24"/>
            </w:rPr>
          </w:rPrChange>
        </w:rPr>
        <w:t xml:space="preserve">Resumen: </w:t>
      </w:r>
    </w:p>
    <w:p w14:paraId="05C00CFE" w14:textId="77777777" w:rsidR="00B264E4" w:rsidRDefault="00B264E4" w:rsidP="00B264E4">
      <w:pPr>
        <w:jc w:val="both"/>
        <w:rPr>
          <w:rFonts w:ascii="Arial" w:hAnsi="Arial" w:cs="Arial"/>
          <w:sz w:val="24"/>
          <w:szCs w:val="24"/>
        </w:rPr>
      </w:pPr>
      <w:r>
        <w:rPr>
          <w:rFonts w:ascii="Arial" w:hAnsi="Arial" w:cs="Arial"/>
          <w:sz w:val="24"/>
          <w:szCs w:val="24"/>
        </w:rPr>
        <w:t xml:space="preserve">“¡Colombia necesita de filosofía!”. Con tal lema, entre 1948 y 1950 se editó durante cinco números la “Revista Colombiana de Filosofía”, primera publicación nacional seriada dedicada por entero al filosofar. Tomando como leit motiv dicha divisa, la ponencia indaga sobre la educación filosófica que ha necesitado Colombia en diferentes momentos de su historia. </w:t>
      </w:r>
    </w:p>
    <w:p w14:paraId="33BF29A4" w14:textId="1DBCCF4B" w:rsidR="00B264E4" w:rsidRDefault="00B264E4" w:rsidP="00B264E4">
      <w:pPr>
        <w:jc w:val="both"/>
        <w:rPr>
          <w:rFonts w:ascii="Arial" w:hAnsi="Arial" w:cs="Arial"/>
          <w:sz w:val="24"/>
          <w:szCs w:val="24"/>
        </w:rPr>
      </w:pPr>
      <w:r>
        <w:rPr>
          <w:rFonts w:ascii="Arial" w:hAnsi="Arial" w:cs="Arial"/>
          <w:sz w:val="24"/>
          <w:szCs w:val="24"/>
        </w:rPr>
        <w:t>En la retrospectiva distinguiremos cinco cortes, marcados por sendas rupturas relacionadas con los fines educativos que en cada período le han sido requeridos a la filosofía en nuestra sociedad. A fines del siglo XVIII, el primer corte enfrenta la filosofía “privada” peripatética enseñada en los claustros coloniales por las comunidades religiosas, con la filosofía “pública” útil ilustrada reclamada por los funcionarios de la corona borbónica. En la segunda mitad del siglo XIX con ocasión de la llamada “Cuestión textos”, el segundo corte opone la formación sensualista y utilitarista impulsada desde el establecimiento radical por los divulgadores de Tracy y de Bentham, a la defensa del tomismo vía Balmes que a nombre de la moral familiar y social propendían voceros católicos. En una vuelta de tuerca, el tercer corte ocurre a inicios del siglo XX, cuando el adoctrinamiento tomista implantado por la República Conservadora en las escuelas, se ve confrontado por sectores de la sociedad que buscan ampliar secularmente la oferta filosófica educativa. La profesionalización moderna de los estudios filosóficos alcanzada paulatinamente desde mediados de la pasada centuria, dentro del proceso de lo que bautizó Francisco Romero como la normalización de los estudios filosóficos en América Latina, se escinde en dos tendencias que caracterizan hasta hoy el cuarto corte, a saber, desde la academia filosófica, la formación profesional especializada en filosofía como un saber autónomo no “aparte” pero sí independiente de los demás saberes y expresiones culturales; y desde el Estado, la formación pedagógica en filosofía como un saber inter-dependiente que hace “parte” del capital educativo cultural común en cuanto cumpla misiones de entrenamiento conceptual y de adiestramiento en las costumbres (en los términos evaluativos actuales, respectivamente lectura crítica y competencias ciudadanas).</w:t>
      </w:r>
    </w:p>
    <w:p w14:paraId="47AD495A" w14:textId="15147418" w:rsidR="00B264E4" w:rsidRDefault="00B264E4" w:rsidP="00B264E4">
      <w:pPr>
        <w:jc w:val="both"/>
        <w:rPr>
          <w:rFonts w:ascii="Arial" w:hAnsi="Arial" w:cs="Arial"/>
          <w:sz w:val="24"/>
          <w:szCs w:val="24"/>
        </w:rPr>
      </w:pPr>
      <w:r>
        <w:rPr>
          <w:rFonts w:ascii="Arial" w:hAnsi="Arial" w:cs="Arial"/>
          <w:sz w:val="24"/>
          <w:szCs w:val="24"/>
        </w:rPr>
        <w:t xml:space="preserve">En tanto nos sea posible observarnos a nosotros mismos, </w:t>
      </w:r>
      <w:r w:rsidR="00A32D38">
        <w:rPr>
          <w:rFonts w:ascii="Arial" w:hAnsi="Arial" w:cs="Arial"/>
          <w:sz w:val="24"/>
          <w:szCs w:val="24"/>
        </w:rPr>
        <w:t>consideramos</w:t>
      </w:r>
      <w:r>
        <w:rPr>
          <w:rFonts w:ascii="Arial" w:hAnsi="Arial" w:cs="Arial"/>
          <w:sz w:val="24"/>
          <w:szCs w:val="24"/>
        </w:rPr>
        <w:t xml:space="preserve"> que estamos atravesando el quinto corte, en que tendencias des-sustancializadoras de la misma filosofía (entre otras, el filosofar como práctica cultural de Rorty y el des-filosofado filosofar intercultural de Fornet Betancourt) se confabulan con una concepción meramente operativa de la educación entendida preponderante cuando no exclusivamente como adquisición de competencias para el trabajo y la convivencia. Fines educativos que por supuesto son necesarios en un país con un deficiente desarrollo productivo, tecnológico y científico, y abatido por cinco décadas de conflicto que tres años de negociación no han bastado para desanudar, pero que a nuestro parecer no son suficientes en orden de las necesidades superiores del pleno desarro</w:t>
      </w:r>
      <w:r w:rsidR="00C95385">
        <w:rPr>
          <w:rFonts w:ascii="Arial" w:hAnsi="Arial" w:cs="Arial"/>
          <w:sz w:val="24"/>
          <w:szCs w:val="24"/>
        </w:rPr>
        <w:t>llo humano y de la cooperación</w:t>
      </w:r>
      <w:r>
        <w:rPr>
          <w:rFonts w:ascii="Arial" w:hAnsi="Arial" w:cs="Arial"/>
          <w:sz w:val="24"/>
          <w:szCs w:val="24"/>
        </w:rPr>
        <w:t xml:space="preserve"> pluralista en la diferencia propia de una democracia.</w:t>
      </w:r>
    </w:p>
    <w:p w14:paraId="696A10CE" w14:textId="77777777" w:rsidR="008D52E3" w:rsidRPr="00E60098" w:rsidRDefault="008D52E3" w:rsidP="008D52E3">
      <w:pPr>
        <w:pStyle w:val="Prrafodelista"/>
        <w:numPr>
          <w:ilvl w:val="0"/>
          <w:numId w:val="2"/>
        </w:numPr>
        <w:shd w:val="clear" w:color="auto" w:fill="FFFFFF"/>
        <w:spacing w:after="0" w:line="240" w:lineRule="auto"/>
        <w:jc w:val="both"/>
        <w:rPr>
          <w:ins w:id="16" w:author="Wilson Herrera" w:date="2016-02-27T06:29:00Z"/>
          <w:rFonts w:cs="Times New Roman"/>
          <w:b/>
          <w:color w:val="222222"/>
          <w:sz w:val="24"/>
          <w:szCs w:val="24"/>
          <w:lang w:val="es-ES_tradnl" w:eastAsia="es-ES"/>
        </w:rPr>
      </w:pPr>
      <w:ins w:id="17" w:author="Wilson Herrera" w:date="2016-02-27T06:29:00Z">
        <w:r w:rsidRPr="00E60098">
          <w:rPr>
            <w:rFonts w:cs="Times New Roman"/>
            <w:b/>
            <w:color w:val="222222"/>
            <w:sz w:val="24"/>
            <w:szCs w:val="24"/>
            <w:lang w:val="es-ES_tradnl" w:eastAsia="es-ES"/>
          </w:rPr>
          <w:t xml:space="preserve">Gonzalo Serrano, Profesor Asociado, Universidad Nacional. </w:t>
        </w:r>
      </w:ins>
    </w:p>
    <w:p w14:paraId="25139B2F" w14:textId="77777777" w:rsidR="008D52E3" w:rsidRPr="00E60098" w:rsidRDefault="008D52E3" w:rsidP="008D52E3">
      <w:pPr>
        <w:pStyle w:val="NormalWeb"/>
        <w:shd w:val="clear" w:color="auto" w:fill="FFFFFF"/>
        <w:spacing w:after="0" w:afterAutospacing="0" w:line="192" w:lineRule="atLeast"/>
        <w:ind w:left="708" w:firstLine="12"/>
        <w:jc w:val="both"/>
        <w:rPr>
          <w:ins w:id="18" w:author="Wilson Herrera" w:date="2016-02-27T06:32:00Z"/>
          <w:rFonts w:asciiTheme="minorHAnsi" w:hAnsiTheme="minorHAnsi"/>
          <w:bCs/>
          <w:color w:val="222222"/>
          <w:sz w:val="24"/>
          <w:szCs w:val="24"/>
          <w:lang w:val="es-ES_tradnl"/>
        </w:rPr>
      </w:pPr>
      <w:ins w:id="19" w:author="Wilson Herrera" w:date="2016-02-27T06:30:00Z">
        <w:r w:rsidRPr="00E60098">
          <w:rPr>
            <w:rFonts w:asciiTheme="minorHAnsi" w:hAnsiTheme="minorHAnsi"/>
            <w:b/>
            <w:color w:val="222222"/>
            <w:sz w:val="24"/>
            <w:szCs w:val="24"/>
            <w:lang w:val="es-ES_tradnl"/>
          </w:rPr>
          <w:t>Título:</w:t>
        </w:r>
        <w:r w:rsidRPr="00E60098">
          <w:rPr>
            <w:rFonts w:asciiTheme="minorHAnsi" w:hAnsiTheme="minorHAnsi"/>
            <w:color w:val="222222"/>
            <w:sz w:val="24"/>
            <w:szCs w:val="24"/>
            <w:lang w:val="es-ES_tradnl"/>
          </w:rPr>
          <w:t xml:space="preserve"> </w:t>
        </w:r>
      </w:ins>
      <w:r>
        <w:rPr>
          <w:rFonts w:asciiTheme="minorHAnsi" w:hAnsiTheme="minorHAnsi"/>
          <w:color w:val="222222"/>
          <w:sz w:val="24"/>
          <w:szCs w:val="24"/>
          <w:lang w:val="es-ES_tradnl"/>
        </w:rPr>
        <w:t>“</w:t>
      </w:r>
      <w:ins w:id="20" w:author="Wilson Herrera" w:date="2016-02-27T06:30:00Z">
        <w:r w:rsidRPr="00E60098">
          <w:rPr>
            <w:rFonts w:asciiTheme="minorHAnsi" w:hAnsiTheme="minorHAnsi"/>
            <w:bCs/>
            <w:color w:val="222222"/>
            <w:sz w:val="24"/>
            <w:szCs w:val="24"/>
            <w:lang w:val="es-ES_tradnl"/>
          </w:rPr>
          <w:t>1945-2015: 70 años del Departamento de Filosofía de la Universidad Nacional. Una apreciación personal</w:t>
        </w:r>
      </w:ins>
      <w:r>
        <w:rPr>
          <w:rFonts w:asciiTheme="minorHAnsi" w:hAnsiTheme="minorHAnsi"/>
          <w:bCs/>
          <w:color w:val="222222"/>
          <w:sz w:val="24"/>
          <w:szCs w:val="24"/>
          <w:lang w:val="es-ES_tradnl"/>
        </w:rPr>
        <w:t>”</w:t>
      </w:r>
    </w:p>
    <w:p w14:paraId="7C352693" w14:textId="77777777" w:rsidR="008D52E3" w:rsidRPr="00E60098" w:rsidRDefault="008D52E3" w:rsidP="008D52E3">
      <w:pPr>
        <w:pStyle w:val="NormalWeb"/>
        <w:spacing w:after="0" w:afterAutospacing="0" w:line="192" w:lineRule="atLeast"/>
        <w:ind w:left="720"/>
        <w:jc w:val="both"/>
        <w:rPr>
          <w:ins w:id="21" w:author="Wilson Herrera" w:date="2016-02-27T06:32:00Z"/>
          <w:rFonts w:asciiTheme="minorHAnsi" w:hAnsiTheme="minorHAnsi" w:cs="Arial"/>
          <w:color w:val="222222"/>
          <w:sz w:val="24"/>
          <w:szCs w:val="24"/>
          <w:lang w:val="es-ES_tradnl"/>
        </w:rPr>
      </w:pPr>
      <w:ins w:id="22" w:author="Wilson Herrera" w:date="2016-02-27T06:32:00Z">
        <w:r w:rsidRPr="00E60098">
          <w:rPr>
            <w:rFonts w:asciiTheme="minorHAnsi" w:hAnsiTheme="minorHAnsi"/>
            <w:b/>
            <w:color w:val="222222"/>
            <w:sz w:val="24"/>
            <w:szCs w:val="24"/>
            <w:lang w:val="es-ES_tradnl"/>
          </w:rPr>
          <w:t>Resumen:</w:t>
        </w:r>
        <w:r w:rsidRPr="00E60098">
          <w:rPr>
            <w:rFonts w:asciiTheme="minorHAnsi" w:hAnsiTheme="minorHAnsi"/>
            <w:color w:val="222222"/>
            <w:sz w:val="24"/>
            <w:szCs w:val="24"/>
            <w:lang w:val="es-ES_tradnl"/>
          </w:rPr>
          <w:t xml:space="preserve"> </w:t>
        </w:r>
        <w:r w:rsidRPr="00E60098">
          <w:rPr>
            <w:rFonts w:asciiTheme="minorHAnsi" w:hAnsiTheme="minorHAnsi" w:cs="Arial"/>
            <w:color w:val="222222"/>
            <w:sz w:val="24"/>
            <w:szCs w:val="24"/>
            <w:lang w:val="es-ES_tradnl"/>
          </w:rPr>
          <w:t>Me propongo hacer una reflexión sobre distintas etapas del Departamento de Filosofía a la luz de los distintos y sucesivos planes de estudio o currículos. Llamaré la atención sobre un documento de enero de 1952 desconocido, que será primicia, en el que se sustituye el original Instituto de Filosofía por la Facultad de Filosofía y Letras y se anuncia su plan curricular, ya cercano en espíritu al plan de estudios humanístico de 1953. Se trata de una valoración de los distintos aportes que las reformas curriculares persiguen, motivados en parte por las necesidades sentidas del estudiantado y el profesorado e intrínsecas a la disciplina y su desarrollo, y en parte también por presiones externas de diversas índoles, políticas, administrativas, y demás. Se tendrán en cuenta varios de los currículos sucesivos: 1945, 1952, 1953, 1957, 1962, 1968, 1970, 1991. Estaré atento también a una pregunta que se hace patente en esta lista: cómo es que los dos últimos planes de estudio han sobrevivido más de 20 años cada uno, cuando antes de ellos escasamente alguno alcanzaba a durar 5 años?</w:t>
        </w:r>
      </w:ins>
    </w:p>
    <w:p w14:paraId="59C07EAC" w14:textId="77777777" w:rsidR="008D52E3" w:rsidRDefault="008D52E3" w:rsidP="00B949BA">
      <w:pPr>
        <w:pStyle w:val="Prrafodelista"/>
        <w:jc w:val="both"/>
        <w:rPr>
          <w:sz w:val="24"/>
          <w:szCs w:val="24"/>
        </w:rPr>
      </w:pPr>
    </w:p>
    <w:p w14:paraId="2390BD59" w14:textId="4B7844CA" w:rsidR="00B949BA" w:rsidRDefault="008D52E3" w:rsidP="008D52E3">
      <w:pPr>
        <w:jc w:val="center"/>
        <w:rPr>
          <w:rFonts w:cstheme="minorHAnsi"/>
          <w:b/>
          <w:sz w:val="24"/>
          <w:szCs w:val="24"/>
        </w:rPr>
      </w:pPr>
      <w:r w:rsidRPr="008D52E3">
        <w:rPr>
          <w:rFonts w:cstheme="minorHAnsi"/>
          <w:b/>
          <w:sz w:val="24"/>
          <w:szCs w:val="24"/>
        </w:rPr>
        <w:t>SESIÓN 2</w:t>
      </w:r>
      <w:r w:rsidR="00290B0C">
        <w:rPr>
          <w:rFonts w:cstheme="minorHAnsi"/>
          <w:b/>
          <w:sz w:val="24"/>
          <w:szCs w:val="24"/>
        </w:rPr>
        <w:t>: Miércoles 10 de agosto, 18:30 a 20:00</w:t>
      </w:r>
    </w:p>
    <w:p w14:paraId="4372808C" w14:textId="77777777" w:rsidR="00055D9B" w:rsidRPr="00E60098" w:rsidRDefault="00055D9B" w:rsidP="00055D9B">
      <w:pPr>
        <w:pStyle w:val="Prrafodelista"/>
        <w:numPr>
          <w:ilvl w:val="0"/>
          <w:numId w:val="4"/>
        </w:numPr>
        <w:jc w:val="both"/>
        <w:rPr>
          <w:rFonts w:cstheme="minorHAnsi"/>
          <w:sz w:val="24"/>
          <w:szCs w:val="24"/>
        </w:rPr>
      </w:pPr>
      <w:r w:rsidRPr="00E60098">
        <w:rPr>
          <w:rFonts w:cstheme="minorHAnsi"/>
          <w:b/>
          <w:sz w:val="24"/>
          <w:szCs w:val="24"/>
        </w:rPr>
        <w:t>Alfonso Cabanzo y Santiago Wills</w:t>
      </w:r>
      <w:r w:rsidRPr="00E60098">
        <w:rPr>
          <w:rFonts w:cstheme="minorHAnsi"/>
          <w:sz w:val="24"/>
          <w:szCs w:val="24"/>
        </w:rPr>
        <w:t>, Asesores ICFES</w:t>
      </w:r>
    </w:p>
    <w:p w14:paraId="1ABA63D6" w14:textId="77777777" w:rsidR="00055D9B" w:rsidRPr="00E60098" w:rsidRDefault="00055D9B" w:rsidP="00055D9B">
      <w:pPr>
        <w:pStyle w:val="Prrafodelista"/>
        <w:jc w:val="both"/>
        <w:rPr>
          <w:rFonts w:cstheme="minorHAnsi"/>
          <w:sz w:val="24"/>
          <w:szCs w:val="24"/>
          <w:lang w:val="es-ES_tradnl"/>
        </w:rPr>
      </w:pPr>
      <w:r w:rsidRPr="00E60098">
        <w:rPr>
          <w:rFonts w:cstheme="minorHAnsi"/>
          <w:b/>
          <w:sz w:val="24"/>
          <w:szCs w:val="24"/>
          <w:lang w:val="es-ES_tradnl"/>
        </w:rPr>
        <w:t>Título:</w:t>
      </w:r>
      <w:r w:rsidRPr="00E60098">
        <w:rPr>
          <w:rFonts w:cstheme="minorHAnsi"/>
          <w:sz w:val="24"/>
          <w:szCs w:val="24"/>
          <w:lang w:val="es-ES_tradnl"/>
        </w:rPr>
        <w:t xml:space="preserve"> </w:t>
      </w:r>
      <w:r>
        <w:rPr>
          <w:rFonts w:cstheme="minorHAnsi"/>
          <w:sz w:val="24"/>
          <w:szCs w:val="24"/>
          <w:lang w:val="es-ES_tradnl"/>
        </w:rPr>
        <w:t>“</w:t>
      </w:r>
      <w:r w:rsidRPr="00E60098">
        <w:rPr>
          <w:rFonts w:cs="Times New Roman"/>
          <w:color w:val="222222"/>
          <w:sz w:val="24"/>
          <w:szCs w:val="24"/>
          <w:lang w:val="es-ES_tradnl" w:eastAsia="es-ES"/>
        </w:rPr>
        <w:t>Filosofía y Lectura Crítica</w:t>
      </w:r>
      <w:r>
        <w:rPr>
          <w:rFonts w:cs="Times New Roman"/>
          <w:color w:val="222222"/>
          <w:sz w:val="24"/>
          <w:szCs w:val="24"/>
          <w:lang w:val="es-ES_tradnl" w:eastAsia="es-ES"/>
        </w:rPr>
        <w:t>”</w:t>
      </w:r>
    </w:p>
    <w:p w14:paraId="7B94CE92" w14:textId="77777777" w:rsidR="00055D9B" w:rsidRPr="00E60098" w:rsidRDefault="00055D9B" w:rsidP="00055D9B">
      <w:pPr>
        <w:shd w:val="clear" w:color="auto" w:fill="FFFFFF"/>
        <w:spacing w:after="0" w:line="240" w:lineRule="auto"/>
        <w:ind w:left="708" w:firstLine="12"/>
        <w:jc w:val="both"/>
        <w:rPr>
          <w:ins w:id="23" w:author="Wilson Herrera" w:date="2016-02-27T06:29:00Z"/>
          <w:rFonts w:cs="Times New Roman"/>
          <w:color w:val="222222"/>
          <w:sz w:val="24"/>
          <w:szCs w:val="24"/>
          <w:lang w:val="es-ES_tradnl" w:eastAsia="es-ES"/>
        </w:rPr>
      </w:pPr>
      <w:r w:rsidRPr="00E60098">
        <w:rPr>
          <w:rFonts w:cs="Times New Roman"/>
          <w:b/>
          <w:color w:val="222222"/>
          <w:sz w:val="24"/>
          <w:szCs w:val="24"/>
          <w:lang w:val="es-ES_tradnl" w:eastAsia="es-ES"/>
        </w:rPr>
        <w:t>Resumen:</w:t>
      </w:r>
      <w:r w:rsidRPr="00E60098">
        <w:rPr>
          <w:rFonts w:cs="Times New Roman"/>
          <w:color w:val="222222"/>
          <w:sz w:val="24"/>
          <w:szCs w:val="24"/>
          <w:lang w:val="es-ES_tradnl" w:eastAsia="es-ES"/>
        </w:rPr>
        <w:t xml:space="preserve"> La ponencia aborda el problema de la </w:t>
      </w:r>
      <w:r w:rsidRPr="00E60098">
        <w:rPr>
          <w:rFonts w:cs="Times New Roman"/>
          <w:i/>
          <w:iCs/>
          <w:color w:val="222222"/>
          <w:sz w:val="24"/>
          <w:szCs w:val="24"/>
          <w:lang w:val="es-ES_tradnl" w:eastAsia="es-ES"/>
        </w:rPr>
        <w:t>lectura crítica </w:t>
      </w:r>
      <w:r w:rsidRPr="00E60098">
        <w:rPr>
          <w:rFonts w:cs="Times New Roman"/>
          <w:color w:val="222222"/>
          <w:sz w:val="24"/>
          <w:szCs w:val="24"/>
          <w:lang w:val="es-ES_tradnl" w:eastAsia="es-ES"/>
        </w:rPr>
        <w:t>y su relación con la enseñanza de la Filosofía. ¿Qué es, y cómo puede la práctica filosófica influir en ella? Se expondrá la respuesta a la cuestión adoptada por el ICFES para la implementación de su módulo de </w:t>
      </w:r>
      <w:r w:rsidRPr="00E60098">
        <w:rPr>
          <w:rFonts w:cs="Times New Roman"/>
          <w:i/>
          <w:iCs/>
          <w:color w:val="222222"/>
          <w:sz w:val="24"/>
          <w:szCs w:val="24"/>
          <w:lang w:val="es-ES_tradnl" w:eastAsia="es-ES"/>
        </w:rPr>
        <w:t>lectura crítica </w:t>
      </w:r>
      <w:r w:rsidRPr="00E60098">
        <w:rPr>
          <w:rFonts w:cs="Times New Roman"/>
          <w:color w:val="222222"/>
          <w:sz w:val="24"/>
          <w:szCs w:val="24"/>
          <w:lang w:val="es-ES_tradnl" w:eastAsia="es-ES"/>
        </w:rPr>
        <w:t>en los exámenes de Estado, Saber 11° y Saber PRO. Así, se mostrará una relación entre la enseñanza de la Filosofía y los resultados en dicha prueba. Con esto en mente se hará una presentación general de dos temas: primero, la unión de Lectura y Filosofía en el examen de estado Saber 11° y las razones para dicha fusión; segundo, una panorámica de los resultados de la prueba de Lectura Crítica en el examen de estado Saber PRO. Como veremos, a juzgar por los resultados presentados el estudio de la filosofía parece influir positivamente en el desarrollo de las habilidades lectoras.</w:t>
      </w:r>
    </w:p>
    <w:p w14:paraId="563B7E8B" w14:textId="77777777" w:rsidR="00055D9B" w:rsidRPr="008D52E3" w:rsidRDefault="00055D9B" w:rsidP="008D52E3">
      <w:pPr>
        <w:rPr>
          <w:rFonts w:cstheme="minorHAnsi"/>
          <w:sz w:val="24"/>
          <w:szCs w:val="24"/>
        </w:rPr>
      </w:pPr>
    </w:p>
    <w:p w14:paraId="652AF334" w14:textId="77777777" w:rsidR="008D52E3" w:rsidRPr="00E60098" w:rsidRDefault="008D52E3" w:rsidP="008D52E3">
      <w:pPr>
        <w:pStyle w:val="Prrafodelista"/>
        <w:numPr>
          <w:ilvl w:val="0"/>
          <w:numId w:val="4"/>
        </w:numPr>
        <w:jc w:val="both"/>
        <w:rPr>
          <w:rFonts w:cstheme="minorHAnsi"/>
          <w:b/>
          <w:sz w:val="24"/>
          <w:szCs w:val="24"/>
        </w:rPr>
      </w:pPr>
      <w:r w:rsidRPr="00E60098">
        <w:rPr>
          <w:rFonts w:cstheme="minorHAnsi"/>
          <w:b/>
          <w:sz w:val="24"/>
          <w:szCs w:val="24"/>
        </w:rPr>
        <w:t>Wilson Herrera, profesor Universidad del Rosario,  Raul Meléndez, profesor Universidad Nacional y Germán Vargas, Profesor Universidad Pedagógica</w:t>
      </w:r>
    </w:p>
    <w:p w14:paraId="3BC0F0D3" w14:textId="77777777" w:rsidR="008D52E3" w:rsidRPr="00E60098" w:rsidRDefault="008D52E3" w:rsidP="008D52E3">
      <w:pPr>
        <w:pStyle w:val="Prrafodelista"/>
        <w:jc w:val="both"/>
        <w:rPr>
          <w:rFonts w:cstheme="minorHAnsi"/>
          <w:sz w:val="24"/>
          <w:szCs w:val="24"/>
        </w:rPr>
      </w:pPr>
      <w:r w:rsidRPr="00E60098">
        <w:rPr>
          <w:rFonts w:cstheme="minorHAnsi"/>
          <w:b/>
          <w:sz w:val="24"/>
          <w:szCs w:val="24"/>
        </w:rPr>
        <w:t>Título:</w:t>
      </w:r>
      <w:r w:rsidRPr="00E60098">
        <w:rPr>
          <w:rFonts w:cstheme="minorHAnsi"/>
          <w:sz w:val="24"/>
          <w:szCs w:val="24"/>
        </w:rPr>
        <w:t xml:space="preserve"> </w:t>
      </w:r>
      <w:r>
        <w:rPr>
          <w:rFonts w:cstheme="minorHAnsi"/>
          <w:sz w:val="24"/>
          <w:szCs w:val="24"/>
        </w:rPr>
        <w:t>“</w:t>
      </w:r>
      <w:r w:rsidRPr="00E60098">
        <w:rPr>
          <w:rFonts w:cstheme="minorHAnsi"/>
          <w:sz w:val="24"/>
          <w:szCs w:val="24"/>
        </w:rPr>
        <w:t>Las pruebas saber y la enseñanza de la filosofía</w:t>
      </w:r>
      <w:r>
        <w:rPr>
          <w:rFonts w:cstheme="minorHAnsi"/>
          <w:sz w:val="24"/>
          <w:szCs w:val="24"/>
        </w:rPr>
        <w:t>”</w:t>
      </w:r>
    </w:p>
    <w:p w14:paraId="73E3ADCF" w14:textId="77777777" w:rsidR="008D52E3" w:rsidRPr="00E60098" w:rsidRDefault="008D52E3" w:rsidP="008D52E3">
      <w:pPr>
        <w:pStyle w:val="Prrafodelista"/>
        <w:jc w:val="both"/>
        <w:rPr>
          <w:rFonts w:cstheme="minorHAnsi"/>
          <w:sz w:val="24"/>
          <w:szCs w:val="24"/>
        </w:rPr>
      </w:pPr>
    </w:p>
    <w:p w14:paraId="008FD244" w14:textId="77777777" w:rsidR="008D52E3" w:rsidRDefault="008D52E3" w:rsidP="008D52E3">
      <w:pPr>
        <w:pStyle w:val="Prrafodelista"/>
        <w:jc w:val="both"/>
        <w:rPr>
          <w:rFonts w:cstheme="minorHAnsi"/>
          <w:sz w:val="24"/>
          <w:szCs w:val="24"/>
        </w:rPr>
      </w:pPr>
      <w:r w:rsidRPr="00E60098">
        <w:rPr>
          <w:rFonts w:cstheme="minorHAnsi"/>
          <w:b/>
          <w:sz w:val="24"/>
          <w:szCs w:val="24"/>
        </w:rPr>
        <w:t xml:space="preserve">Resumen: </w:t>
      </w:r>
      <w:r w:rsidRPr="00E60098">
        <w:rPr>
          <w:rFonts w:cstheme="minorHAnsi"/>
          <w:sz w:val="24"/>
          <w:szCs w:val="24"/>
        </w:rPr>
        <w:t xml:space="preserve">El propósito de esta ponencia es hacer una presentación del proyecto que hemos venido formulando en la Comisión sobre los efectos que está teniendo los cambios en las pruebas saber 11 en la manera como se está enseñando la filosofía en las instituciones de educación media en Colombia. En concreto se hará un análisis sobre los fines que tiene la filosofía en un contexto como el Colombiano y hasta que punto los cambios en la pruebas son compatibles o no con dichos fines. Para este efecto, se analizaran cuáles han sido estos cambios y cómo estos pueden afectar la didactica de la filosofía y la ubicación de la filosofía en las estructuras curriculares en los colegios. </w:t>
      </w:r>
    </w:p>
    <w:p w14:paraId="05B107B7" w14:textId="77777777" w:rsidR="00055D9B" w:rsidRDefault="00055D9B" w:rsidP="008D52E3">
      <w:pPr>
        <w:pStyle w:val="Prrafodelista"/>
        <w:jc w:val="both"/>
        <w:rPr>
          <w:rFonts w:cstheme="minorHAnsi"/>
          <w:sz w:val="24"/>
          <w:szCs w:val="24"/>
        </w:rPr>
      </w:pPr>
    </w:p>
    <w:p w14:paraId="50DBA6ED" w14:textId="77777777" w:rsidR="00055D9B" w:rsidRPr="00E60098" w:rsidRDefault="00055D9B" w:rsidP="00055D9B">
      <w:pPr>
        <w:pStyle w:val="Prrafodelista"/>
        <w:numPr>
          <w:ilvl w:val="0"/>
          <w:numId w:val="4"/>
        </w:numPr>
        <w:jc w:val="both"/>
        <w:rPr>
          <w:rFonts w:cstheme="minorHAnsi"/>
          <w:b/>
          <w:sz w:val="24"/>
          <w:szCs w:val="24"/>
        </w:rPr>
      </w:pPr>
      <w:r w:rsidRPr="00E60098">
        <w:rPr>
          <w:rFonts w:cstheme="minorHAnsi"/>
          <w:b/>
          <w:sz w:val="24"/>
          <w:szCs w:val="24"/>
        </w:rPr>
        <w:t>Nelson Cuchumbe, Universidad del Valle</w:t>
      </w:r>
    </w:p>
    <w:p w14:paraId="159FA725" w14:textId="77777777" w:rsidR="00055D9B" w:rsidRPr="00E60098" w:rsidRDefault="00055D9B" w:rsidP="00055D9B">
      <w:pPr>
        <w:pStyle w:val="Prrafodelista"/>
        <w:jc w:val="both"/>
        <w:rPr>
          <w:rFonts w:cstheme="minorHAnsi"/>
          <w:sz w:val="24"/>
          <w:szCs w:val="24"/>
        </w:rPr>
      </w:pPr>
      <w:r w:rsidRPr="00E60098">
        <w:rPr>
          <w:rFonts w:cstheme="minorHAnsi"/>
          <w:b/>
          <w:sz w:val="24"/>
          <w:szCs w:val="24"/>
        </w:rPr>
        <w:t>Título:</w:t>
      </w:r>
      <w:r w:rsidRPr="00E60098">
        <w:rPr>
          <w:rFonts w:cstheme="minorHAnsi"/>
          <w:sz w:val="24"/>
          <w:szCs w:val="24"/>
        </w:rPr>
        <w:t xml:space="preserve"> </w:t>
      </w:r>
      <w:r>
        <w:rPr>
          <w:rFonts w:cstheme="minorHAnsi"/>
          <w:sz w:val="24"/>
          <w:szCs w:val="24"/>
        </w:rPr>
        <w:t>“</w:t>
      </w:r>
      <w:r w:rsidRPr="00E60098">
        <w:rPr>
          <w:rFonts w:cstheme="minorHAnsi"/>
          <w:sz w:val="24"/>
          <w:szCs w:val="24"/>
        </w:rPr>
        <w:t>Aproximación a la lectura crítica desde la hermenéutica filosófica de Gadamer</w:t>
      </w:r>
      <w:r>
        <w:rPr>
          <w:rFonts w:cstheme="minorHAnsi"/>
          <w:sz w:val="24"/>
          <w:szCs w:val="24"/>
        </w:rPr>
        <w:t>”</w:t>
      </w:r>
      <w:r w:rsidRPr="00E60098">
        <w:rPr>
          <w:rFonts w:cstheme="minorHAnsi"/>
          <w:b/>
          <w:sz w:val="24"/>
          <w:szCs w:val="24"/>
        </w:rPr>
        <w:t xml:space="preserve"> </w:t>
      </w:r>
    </w:p>
    <w:p w14:paraId="28DBF023" w14:textId="77777777" w:rsidR="00055D9B" w:rsidRPr="00E60098" w:rsidRDefault="00055D9B" w:rsidP="00055D9B">
      <w:pPr>
        <w:pStyle w:val="Default"/>
        <w:ind w:left="709" w:firstLine="11"/>
        <w:jc w:val="both"/>
        <w:rPr>
          <w:rFonts w:asciiTheme="minorHAnsi" w:hAnsiTheme="minorHAnsi" w:cstheme="minorHAnsi"/>
        </w:rPr>
      </w:pPr>
      <w:r w:rsidRPr="00E60098">
        <w:rPr>
          <w:rFonts w:asciiTheme="minorHAnsi" w:hAnsiTheme="minorHAnsi" w:cstheme="minorHAnsi"/>
          <w:b/>
        </w:rPr>
        <w:t>Resumen:</w:t>
      </w:r>
      <w:r w:rsidRPr="00E60098">
        <w:rPr>
          <w:rFonts w:asciiTheme="minorHAnsi" w:hAnsiTheme="minorHAnsi" w:cstheme="minorHAnsi"/>
        </w:rPr>
        <w:t xml:space="preserve"> Una de las tareas que hoy concentra los mejores esfuerzos de expertos y educadores en Colombia es impulsar los cambios que ha experimentado la prueba de lectura crítica</w:t>
      </w:r>
      <w:r w:rsidRPr="00E60098">
        <w:rPr>
          <w:rFonts w:asciiTheme="minorHAnsi" w:hAnsiTheme="minorHAnsi" w:cstheme="minorHAnsi"/>
          <w:color w:val="auto"/>
        </w:rPr>
        <w:t xml:space="preserve"> en los exámenes SABER PRO</w:t>
      </w:r>
      <w:r w:rsidRPr="00E60098">
        <w:rPr>
          <w:rFonts w:asciiTheme="minorHAnsi" w:hAnsiTheme="minorHAnsi" w:cstheme="minorHAnsi"/>
        </w:rPr>
        <w:t xml:space="preserve">. Sin duda para las personas que tengan alguna relación con la enseñanza de la lectura del texto escrito es </w:t>
      </w:r>
      <w:r w:rsidRPr="00E60098">
        <w:rPr>
          <w:rFonts w:asciiTheme="minorHAnsi" w:hAnsiTheme="minorHAnsi" w:cstheme="minorHAnsi"/>
          <w:color w:val="auto"/>
        </w:rPr>
        <w:t xml:space="preserve">esencial promover los cambios que ha sufrido la evaluación de la lectura o trasladar el sentido de esos cambios al contexto educativo en el que realizan sus </w:t>
      </w:r>
      <w:r w:rsidRPr="00E60098">
        <w:rPr>
          <w:rFonts w:asciiTheme="minorHAnsi" w:hAnsiTheme="minorHAnsi" w:cstheme="minorHAnsi"/>
        </w:rPr>
        <w:t>experiencias pedagógicas. Por ejemplo, resulta particularmente ilustrador la acción institucional en la que funcionarios del ICFES y profesores desplazan al contexto educativo el significado al que refiere la lectura crítica a partir de competencias representadas en habilidades cognitivas necesarias para ser un lector crítico. En realidad todo parece indicar que asistimos a un momento en el que funcionarios y profesores no pueden sustraerse a dicha tarea. Sin embargo, el tema de la lectura crítica exige no sólo de la intervención de los expertos o docentes, sino también de la reflexión y articulación del aporte de la filosofía hermenéutica de Gadamer, que ha advertido que para el caso de las ciencias humanas la comprensión del sentido de un texto escrito encierra realización del componente lingüístico y aplicación de ese sentido en un mundo lingüístico nuevo. La filosofía hermenéutica es la que ha permitido entender que la experiencia de comprensión del sentido del texto escrito es diálogo entre interlocutores, que están capacitados para salirse al encuentro en un mundo de comprensión compartida. De acuerdo con este presupuesto, en la ponencia se  analizarán algunos de los elementos esenciales que están a la base del planteamiento de Gadamer sobre el proceso lingüístico de comprensión del sentido del texto escrito. Con ello en mano, examinaremos los posibles límites de la propuesta de lectura crítica divulgada hoy en Colombia por expertos y docentes.</w:t>
      </w:r>
    </w:p>
    <w:p w14:paraId="7381AD20" w14:textId="77777777" w:rsidR="00055D9B" w:rsidRDefault="00055D9B" w:rsidP="008D52E3">
      <w:pPr>
        <w:pStyle w:val="Prrafodelista"/>
        <w:jc w:val="both"/>
        <w:rPr>
          <w:rFonts w:cstheme="minorHAnsi"/>
          <w:sz w:val="24"/>
          <w:szCs w:val="24"/>
        </w:rPr>
      </w:pPr>
    </w:p>
    <w:p w14:paraId="399DC028" w14:textId="622C4359" w:rsidR="008D52E3" w:rsidRDefault="00055D9B" w:rsidP="00055D9B">
      <w:pPr>
        <w:pStyle w:val="Prrafodelista"/>
        <w:jc w:val="center"/>
        <w:rPr>
          <w:rFonts w:cstheme="minorHAnsi"/>
          <w:b/>
          <w:sz w:val="24"/>
          <w:szCs w:val="24"/>
        </w:rPr>
      </w:pPr>
      <w:r w:rsidRPr="00055D9B">
        <w:rPr>
          <w:rFonts w:cstheme="minorHAnsi"/>
          <w:b/>
          <w:sz w:val="24"/>
          <w:szCs w:val="24"/>
        </w:rPr>
        <w:t>SESION 3</w:t>
      </w:r>
      <w:r w:rsidR="00290B0C">
        <w:rPr>
          <w:rFonts w:cstheme="minorHAnsi"/>
          <w:b/>
          <w:sz w:val="24"/>
          <w:szCs w:val="24"/>
        </w:rPr>
        <w:t>: Jueves 11 de agosto. 16:30 a 18:00</w:t>
      </w:r>
    </w:p>
    <w:p w14:paraId="0A2D1D05" w14:textId="77777777" w:rsidR="00055D9B" w:rsidRDefault="00055D9B" w:rsidP="00055D9B">
      <w:pPr>
        <w:pStyle w:val="Prrafodelista"/>
        <w:rPr>
          <w:rFonts w:cstheme="minorHAnsi"/>
          <w:sz w:val="24"/>
          <w:szCs w:val="24"/>
        </w:rPr>
      </w:pPr>
    </w:p>
    <w:p w14:paraId="3ACA546E" w14:textId="77777777" w:rsidR="00055D9B" w:rsidRPr="00E60098" w:rsidRDefault="00055D9B" w:rsidP="00055D9B">
      <w:pPr>
        <w:pStyle w:val="Prrafodelista"/>
        <w:numPr>
          <w:ilvl w:val="0"/>
          <w:numId w:val="4"/>
        </w:numPr>
        <w:jc w:val="both"/>
        <w:rPr>
          <w:rFonts w:cstheme="minorHAnsi"/>
          <w:sz w:val="24"/>
          <w:szCs w:val="24"/>
        </w:rPr>
      </w:pPr>
      <w:r w:rsidRPr="00E60098">
        <w:rPr>
          <w:rFonts w:cstheme="minorHAnsi"/>
          <w:b/>
          <w:sz w:val="24"/>
          <w:szCs w:val="24"/>
        </w:rPr>
        <w:t>Guillermo Hurtado, Investigador Titular del Instituto de Investigaciones Filosóficas, UNAM</w:t>
      </w:r>
      <w:r w:rsidRPr="00E60098">
        <w:rPr>
          <w:rFonts w:cstheme="minorHAnsi"/>
          <w:sz w:val="24"/>
          <w:szCs w:val="24"/>
        </w:rPr>
        <w:t xml:space="preserve">, </w:t>
      </w:r>
      <w:r w:rsidRPr="00E60098">
        <w:rPr>
          <w:rFonts w:cstheme="minorHAnsi"/>
          <w:b/>
          <w:sz w:val="24"/>
          <w:szCs w:val="24"/>
        </w:rPr>
        <w:t>México.</w:t>
      </w:r>
      <w:r w:rsidRPr="00E60098">
        <w:rPr>
          <w:rFonts w:cstheme="minorHAnsi"/>
          <w:sz w:val="24"/>
          <w:szCs w:val="24"/>
        </w:rPr>
        <w:t xml:space="preserve"> </w:t>
      </w:r>
    </w:p>
    <w:p w14:paraId="4303D05D" w14:textId="77777777" w:rsidR="00055D9B" w:rsidRDefault="00055D9B" w:rsidP="00055D9B">
      <w:pPr>
        <w:pStyle w:val="Prrafodelista"/>
        <w:jc w:val="both"/>
        <w:rPr>
          <w:rFonts w:cstheme="minorHAnsi"/>
          <w:b/>
          <w:sz w:val="24"/>
          <w:szCs w:val="24"/>
        </w:rPr>
      </w:pPr>
    </w:p>
    <w:p w14:paraId="7F15DE24" w14:textId="77777777" w:rsidR="00055D9B" w:rsidRPr="00E60098" w:rsidRDefault="00055D9B" w:rsidP="00055D9B">
      <w:pPr>
        <w:pStyle w:val="Prrafodelista"/>
        <w:jc w:val="both"/>
        <w:rPr>
          <w:rFonts w:cstheme="minorHAnsi"/>
          <w:sz w:val="24"/>
          <w:szCs w:val="24"/>
        </w:rPr>
      </w:pPr>
      <w:r w:rsidRPr="00E60098">
        <w:rPr>
          <w:rFonts w:cstheme="minorHAnsi"/>
          <w:b/>
          <w:sz w:val="24"/>
          <w:szCs w:val="24"/>
        </w:rPr>
        <w:t>Título:</w:t>
      </w:r>
      <w:r w:rsidRPr="00E60098">
        <w:rPr>
          <w:rFonts w:cstheme="minorHAnsi"/>
          <w:sz w:val="24"/>
          <w:szCs w:val="24"/>
        </w:rPr>
        <w:t xml:space="preserve"> </w:t>
      </w:r>
      <w:r w:rsidRPr="00E60098">
        <w:rPr>
          <w:rFonts w:cstheme="minorHAnsi"/>
          <w:color w:val="000000"/>
          <w:sz w:val="24"/>
          <w:szCs w:val="24"/>
          <w:shd w:val="clear" w:color="auto" w:fill="FFFFFF"/>
        </w:rPr>
        <w:t>"Una batalla por la filosofía"</w:t>
      </w:r>
    </w:p>
    <w:p w14:paraId="04F817A6" w14:textId="77777777" w:rsidR="00055D9B" w:rsidRDefault="00055D9B" w:rsidP="00055D9B">
      <w:pPr>
        <w:ind w:left="708"/>
        <w:jc w:val="both"/>
        <w:rPr>
          <w:rFonts w:cstheme="minorHAnsi"/>
          <w:color w:val="000000"/>
          <w:sz w:val="24"/>
          <w:szCs w:val="24"/>
          <w:shd w:val="clear" w:color="auto" w:fill="FFFFFF"/>
        </w:rPr>
      </w:pPr>
      <w:r w:rsidRPr="00E60098">
        <w:rPr>
          <w:rFonts w:cstheme="minorHAnsi"/>
          <w:b/>
          <w:color w:val="000000"/>
          <w:sz w:val="24"/>
          <w:szCs w:val="24"/>
          <w:shd w:val="clear" w:color="auto" w:fill="FFFFFF"/>
        </w:rPr>
        <w:t>Resumen:</w:t>
      </w:r>
      <w:r w:rsidRPr="00E60098">
        <w:rPr>
          <w:rFonts w:cstheme="minorHAnsi"/>
          <w:color w:val="000000"/>
          <w:sz w:val="24"/>
          <w:szCs w:val="24"/>
          <w:shd w:val="clear" w:color="auto" w:fill="FFFFFF"/>
        </w:rPr>
        <w:t xml:space="preserve"> En esta ponencia narro la historia de la creación del Observatorio Filosófico de México, organismo que logró restaurar la enseñanza disciplinaria de la filosofía en la educación media superior en México. También ofrezco una reflexión sobre la importancia de la enseñanza de la filosofía en el desarrollo de una sociedad democrática."</w:t>
      </w:r>
    </w:p>
    <w:p w14:paraId="41FE7BC3" w14:textId="77777777" w:rsidR="00055D9B" w:rsidRPr="00E60098" w:rsidRDefault="00055D9B" w:rsidP="00055D9B">
      <w:pPr>
        <w:pStyle w:val="Default"/>
        <w:numPr>
          <w:ilvl w:val="0"/>
          <w:numId w:val="4"/>
        </w:numPr>
        <w:spacing w:line="360" w:lineRule="auto"/>
        <w:jc w:val="both"/>
        <w:rPr>
          <w:rFonts w:asciiTheme="minorHAnsi" w:hAnsiTheme="minorHAnsi" w:cstheme="minorHAnsi"/>
        </w:rPr>
      </w:pPr>
      <w:r w:rsidRPr="00E60098">
        <w:rPr>
          <w:rFonts w:asciiTheme="minorHAnsi" w:hAnsiTheme="minorHAnsi" w:cstheme="minorHAnsi"/>
          <w:b/>
        </w:rPr>
        <w:t xml:space="preserve">Diana Melisa Paredes Oviedo, Docente Instituto de Filosofía de la Universidad de Antioquia. </w:t>
      </w:r>
    </w:p>
    <w:p w14:paraId="5ADEC69F" w14:textId="77777777" w:rsidR="00055D9B" w:rsidRPr="00E60098" w:rsidRDefault="00055D9B" w:rsidP="00055D9B">
      <w:pPr>
        <w:spacing w:after="211" w:line="267" w:lineRule="auto"/>
        <w:ind w:left="708" w:firstLine="12"/>
        <w:jc w:val="both"/>
        <w:rPr>
          <w:rFonts w:eastAsia="Arial" w:cstheme="minorHAnsi"/>
          <w:sz w:val="24"/>
          <w:szCs w:val="24"/>
        </w:rPr>
      </w:pPr>
      <w:r w:rsidRPr="00E60098">
        <w:rPr>
          <w:rFonts w:cstheme="minorHAnsi"/>
          <w:b/>
          <w:sz w:val="24"/>
          <w:szCs w:val="24"/>
        </w:rPr>
        <w:t>Título:</w:t>
      </w:r>
      <w:r w:rsidRPr="00E60098">
        <w:rPr>
          <w:rFonts w:cstheme="minorHAnsi"/>
          <w:sz w:val="24"/>
          <w:szCs w:val="24"/>
        </w:rPr>
        <w:t xml:space="preserve"> </w:t>
      </w:r>
      <w:r>
        <w:rPr>
          <w:rFonts w:cstheme="minorHAnsi"/>
          <w:sz w:val="24"/>
          <w:szCs w:val="24"/>
        </w:rPr>
        <w:t>“</w:t>
      </w:r>
      <w:r w:rsidRPr="00E60098">
        <w:rPr>
          <w:rFonts w:cstheme="minorHAnsi"/>
          <w:sz w:val="24"/>
          <w:szCs w:val="24"/>
        </w:rPr>
        <w:t xml:space="preserve">Un sueño en educación: Propuesta para la constitución de la </w:t>
      </w:r>
      <w:r w:rsidRPr="00E60098">
        <w:rPr>
          <w:rFonts w:eastAsia="Arial" w:cstheme="minorHAnsi"/>
          <w:sz w:val="24"/>
          <w:szCs w:val="24"/>
        </w:rPr>
        <w:t>Red Colombiana en enseñanza de la Filosofía</w:t>
      </w:r>
      <w:r>
        <w:rPr>
          <w:rFonts w:eastAsia="Arial" w:cstheme="minorHAnsi"/>
          <w:sz w:val="24"/>
          <w:szCs w:val="24"/>
        </w:rPr>
        <w:t>”</w:t>
      </w:r>
    </w:p>
    <w:p w14:paraId="3CAFE57D" w14:textId="2F76B959" w:rsidR="00055D9B" w:rsidRPr="00E60098" w:rsidRDefault="00055D9B" w:rsidP="00055D9B">
      <w:pPr>
        <w:ind w:left="708"/>
        <w:jc w:val="both"/>
        <w:rPr>
          <w:rFonts w:cstheme="minorHAnsi"/>
          <w:sz w:val="24"/>
          <w:szCs w:val="24"/>
        </w:rPr>
      </w:pPr>
      <w:r w:rsidRPr="00E60098">
        <w:rPr>
          <w:rFonts w:eastAsia="Arial" w:cstheme="minorHAnsi"/>
          <w:b/>
          <w:sz w:val="24"/>
          <w:szCs w:val="24"/>
        </w:rPr>
        <w:t>Resumen:</w:t>
      </w:r>
      <w:r w:rsidRPr="00E60098">
        <w:rPr>
          <w:rFonts w:eastAsia="Arial" w:cstheme="minorHAnsi"/>
          <w:sz w:val="24"/>
          <w:szCs w:val="24"/>
        </w:rPr>
        <w:t xml:space="preserve"> </w:t>
      </w:r>
      <w:r w:rsidRPr="00E60098">
        <w:rPr>
          <w:rFonts w:cstheme="minorHAnsi"/>
          <w:sz w:val="24"/>
          <w:szCs w:val="24"/>
        </w:rPr>
        <w:t>La demanda de la formación crítica en el campo de la enseñanza de la filosófica en Colombia merece un análisis de lo que implica esta exigencia. La filosofía en secundaria ha sido objeto de múltiples revisiones y críticas, especialmente aquellas derivadas de la adopción de perspectivas wolffianas en educación y de otras miradas que otorgan prelación al desarrollo de competencias asociadas a las ciencias fácticas, formales o naturales. ¿Qué sentido tiene la filosofía para los estudiantes en educación secundaria o superior? ¿Será la familiarización con un canon histórico? ¿Será el desarrollo de habilidades de pensamiento superior? ¿Resulta mejor diluir la filosofía en otras áreas? Estas preguntas requieren ser trabajadas y para ello es necesario acopiar las experiencias que en el campo de la enseñanza de la filosofía se han producido en nuestro país. El propósito central de la ponencia es hacer una presentación de una red que han venido constituyendo profesores e investigadores de distintas instituciones académicas y educativas y que se ha denominado como La Red colombiana en enseñanza de la filosofía.  La Red tiene la pretensión de ser ser apoyada por diferentes universidades colombianas, colectivos de maestros, secretarías de educación. La Red es una organización plural, que tiene como objetivo dar aportes sobre la enseñanza de la filosofía.  Las metas esenciales de la Red son estimular la discusión y formulación de proyectos en torno a la enseñanza de la filosofía; incidir en las discusiones sobre política educativa vinculada a este campo; y, finalmente, afectar positivamente las prácticas escolares en enseñanza de la filosofía en Colombia al impulsar el diseño de materiales y la construcción colectiva de prácticas formativas.  A lo largo de la ponencia se presentaran las líneas de acción de la RED, que van desde armar un banco de experiencias hasta formular y ejecutar proyectos de investigación interinstitucionales.</w:t>
      </w:r>
    </w:p>
    <w:p w14:paraId="10780AA9" w14:textId="537698C2" w:rsidR="00055D9B" w:rsidRDefault="00055D9B" w:rsidP="00290B0C">
      <w:pPr>
        <w:pStyle w:val="Prrafodelista"/>
        <w:jc w:val="center"/>
        <w:rPr>
          <w:rFonts w:cstheme="minorHAnsi"/>
          <w:b/>
          <w:sz w:val="24"/>
          <w:szCs w:val="24"/>
        </w:rPr>
      </w:pPr>
      <w:r w:rsidRPr="00055D9B">
        <w:rPr>
          <w:rFonts w:cstheme="minorHAnsi"/>
          <w:b/>
          <w:sz w:val="24"/>
          <w:szCs w:val="24"/>
        </w:rPr>
        <w:t>SESIÓN 4</w:t>
      </w:r>
      <w:r w:rsidR="00290B0C">
        <w:rPr>
          <w:rFonts w:cstheme="minorHAnsi"/>
          <w:b/>
          <w:sz w:val="24"/>
          <w:szCs w:val="24"/>
        </w:rPr>
        <w:t>: Viernes 12 de agosto, 16:30 a 18:00</w:t>
      </w:r>
    </w:p>
    <w:p w14:paraId="66387977" w14:textId="27710AD2" w:rsidR="00055D9B" w:rsidRPr="00E60098" w:rsidRDefault="00055D9B" w:rsidP="00055D9B">
      <w:pPr>
        <w:pStyle w:val="NormalWeb"/>
        <w:numPr>
          <w:ilvl w:val="0"/>
          <w:numId w:val="5"/>
        </w:numPr>
        <w:shd w:val="clear" w:color="auto" w:fill="FFFFFF"/>
        <w:spacing w:after="0" w:afterAutospacing="0" w:line="192" w:lineRule="atLeast"/>
        <w:jc w:val="both"/>
        <w:rPr>
          <w:ins w:id="24" w:author="Wilson Herrera" w:date="2016-03-23T04:49:00Z"/>
          <w:rFonts w:asciiTheme="minorHAnsi" w:hAnsiTheme="minorHAnsi" w:cs="Lucida Grande"/>
          <w:color w:val="000000"/>
          <w:sz w:val="24"/>
          <w:szCs w:val="24"/>
        </w:rPr>
      </w:pPr>
      <w:ins w:id="25" w:author="Wilson Herrera" w:date="2016-03-23T04:48:00Z">
        <w:r w:rsidRPr="00055D9B">
          <w:rPr>
            <w:rFonts w:asciiTheme="minorHAnsi" w:hAnsiTheme="minorHAnsi" w:cs="Lucida Grande"/>
            <w:b/>
            <w:color w:val="000000"/>
            <w:sz w:val="24"/>
            <w:szCs w:val="24"/>
          </w:rPr>
          <w:t xml:space="preserve">Carlos Ernesto </w:t>
        </w:r>
        <w:proofErr w:type="spellStart"/>
        <w:r w:rsidRPr="00055D9B">
          <w:rPr>
            <w:rFonts w:asciiTheme="minorHAnsi" w:hAnsiTheme="minorHAnsi" w:cs="Lucida Grande"/>
            <w:b/>
            <w:color w:val="000000"/>
            <w:sz w:val="24"/>
            <w:szCs w:val="24"/>
          </w:rPr>
          <w:t>Noguera</w:t>
        </w:r>
        <w:proofErr w:type="spellEnd"/>
        <w:r w:rsidRPr="00055D9B">
          <w:rPr>
            <w:rFonts w:asciiTheme="minorHAnsi" w:hAnsiTheme="minorHAnsi" w:cs="Lucida Grande"/>
            <w:b/>
            <w:color w:val="000000"/>
            <w:sz w:val="24"/>
            <w:szCs w:val="24"/>
          </w:rPr>
          <w:t xml:space="preserve"> </w:t>
        </w:r>
        <w:proofErr w:type="spellStart"/>
        <w:r w:rsidRPr="00055D9B">
          <w:rPr>
            <w:rFonts w:asciiTheme="minorHAnsi" w:hAnsiTheme="minorHAnsi" w:cs="Lucida Grande"/>
            <w:b/>
            <w:color w:val="000000"/>
            <w:sz w:val="24"/>
            <w:szCs w:val="24"/>
          </w:rPr>
          <w:t>Ramírez</w:t>
        </w:r>
        <w:proofErr w:type="spellEnd"/>
        <w:r w:rsidRPr="00055D9B">
          <w:rPr>
            <w:rFonts w:asciiTheme="minorHAnsi" w:hAnsiTheme="minorHAnsi" w:cs="Lucida Grande"/>
            <w:b/>
            <w:color w:val="000000"/>
            <w:sz w:val="24"/>
            <w:szCs w:val="24"/>
          </w:rPr>
          <w:t>,</w:t>
        </w:r>
        <w:r w:rsidRPr="00E60098">
          <w:rPr>
            <w:rFonts w:asciiTheme="minorHAnsi" w:hAnsiTheme="minorHAnsi" w:cs="Lucida Grande"/>
            <w:color w:val="000000"/>
            <w:sz w:val="24"/>
            <w:szCs w:val="24"/>
          </w:rPr>
          <w:t xml:space="preserve"> </w:t>
        </w:r>
      </w:ins>
      <w:proofErr w:type="spellStart"/>
      <w:ins w:id="26" w:author="Wilson Herrera" w:date="2016-03-23T04:49:00Z">
        <w:r w:rsidRPr="00E60098">
          <w:rPr>
            <w:rFonts w:asciiTheme="minorHAnsi" w:hAnsiTheme="minorHAnsi" w:cs="Lucida Grande"/>
            <w:color w:val="000000"/>
            <w:sz w:val="24"/>
            <w:szCs w:val="24"/>
          </w:rPr>
          <w:t>Profesor</w:t>
        </w:r>
        <w:proofErr w:type="spellEnd"/>
        <w:r w:rsidRPr="00E60098">
          <w:rPr>
            <w:rFonts w:asciiTheme="minorHAnsi" w:hAnsiTheme="minorHAnsi" w:cs="Lucida Grande"/>
            <w:color w:val="000000"/>
            <w:sz w:val="24"/>
            <w:szCs w:val="24"/>
          </w:rPr>
          <w:t xml:space="preserve"> Titular Universidad </w:t>
        </w:r>
        <w:proofErr w:type="spellStart"/>
        <w:r w:rsidRPr="00E60098">
          <w:rPr>
            <w:rFonts w:asciiTheme="minorHAnsi" w:hAnsiTheme="minorHAnsi" w:cs="Lucida Grande"/>
            <w:color w:val="000000"/>
            <w:sz w:val="24"/>
            <w:szCs w:val="24"/>
          </w:rPr>
          <w:t>Pedagógica</w:t>
        </w:r>
        <w:proofErr w:type="spellEnd"/>
        <w:r w:rsidRPr="00E60098">
          <w:rPr>
            <w:rFonts w:asciiTheme="minorHAnsi" w:hAnsiTheme="minorHAnsi" w:cs="Lucida Grande"/>
            <w:color w:val="000000"/>
            <w:sz w:val="24"/>
            <w:szCs w:val="24"/>
          </w:rPr>
          <w:t xml:space="preserve"> Nacional. </w:t>
        </w:r>
      </w:ins>
    </w:p>
    <w:p w14:paraId="1F98A951" w14:textId="77777777" w:rsidR="00055D9B" w:rsidRPr="00014A42" w:rsidRDefault="00055D9B" w:rsidP="00055D9B">
      <w:pPr>
        <w:pStyle w:val="NormalWeb"/>
        <w:shd w:val="clear" w:color="auto" w:fill="FFFFFF"/>
        <w:spacing w:after="0" w:afterAutospacing="0" w:line="192" w:lineRule="atLeast"/>
        <w:ind w:left="720"/>
        <w:jc w:val="both"/>
        <w:rPr>
          <w:rFonts w:asciiTheme="minorHAnsi" w:hAnsiTheme="minorHAnsi" w:cs="Lucida Grande"/>
          <w:color w:val="000000"/>
          <w:sz w:val="24"/>
          <w:szCs w:val="24"/>
          <w:lang w:val="es-CO"/>
        </w:rPr>
      </w:pPr>
      <w:ins w:id="27" w:author="Wilson Herrera" w:date="2016-03-23T04:49:00Z">
        <w:r w:rsidRPr="00014A42">
          <w:rPr>
            <w:rFonts w:asciiTheme="minorHAnsi" w:hAnsiTheme="minorHAnsi" w:cs="Lucida Grande"/>
            <w:b/>
            <w:color w:val="000000"/>
            <w:sz w:val="24"/>
            <w:szCs w:val="24"/>
            <w:lang w:val="es-CO"/>
          </w:rPr>
          <w:t>Título:</w:t>
        </w:r>
        <w:r w:rsidRPr="00014A42">
          <w:rPr>
            <w:rFonts w:asciiTheme="minorHAnsi" w:hAnsiTheme="minorHAnsi" w:cs="Lucida Grande"/>
            <w:color w:val="000000"/>
            <w:sz w:val="24"/>
            <w:szCs w:val="24"/>
            <w:lang w:val="es-CO"/>
          </w:rPr>
          <w:t xml:space="preserve"> </w:t>
        </w:r>
      </w:ins>
      <w:r w:rsidRPr="00014A42">
        <w:rPr>
          <w:rFonts w:asciiTheme="minorHAnsi" w:hAnsiTheme="minorHAnsi" w:cs="Lucida Grande"/>
          <w:color w:val="000000"/>
          <w:sz w:val="24"/>
          <w:szCs w:val="24"/>
          <w:lang w:val="es-CO"/>
        </w:rPr>
        <w:t>“La formación como antropotécnica.Aproximación al concepto de Peter Sloterdijk y sus implicaciones educacionales”</w:t>
      </w:r>
    </w:p>
    <w:p w14:paraId="3EA44F29" w14:textId="77777777" w:rsidR="00055D9B" w:rsidRPr="00014A42" w:rsidRDefault="00055D9B" w:rsidP="00055D9B">
      <w:pPr>
        <w:pStyle w:val="NormalWeb"/>
        <w:shd w:val="clear" w:color="auto" w:fill="FFFFFF"/>
        <w:spacing w:after="0" w:afterAutospacing="0" w:line="192" w:lineRule="atLeast"/>
        <w:ind w:left="720"/>
        <w:jc w:val="both"/>
        <w:rPr>
          <w:rFonts w:asciiTheme="minorHAnsi" w:eastAsia="Times New Roman" w:hAnsiTheme="minorHAnsi"/>
          <w:color w:val="000000"/>
          <w:sz w:val="24"/>
          <w:szCs w:val="24"/>
          <w:lang w:val="es-CO"/>
        </w:rPr>
      </w:pPr>
      <w:r w:rsidRPr="00014A42">
        <w:rPr>
          <w:rFonts w:asciiTheme="minorHAnsi" w:hAnsiTheme="minorHAnsi"/>
          <w:b/>
          <w:color w:val="222222"/>
          <w:sz w:val="24"/>
          <w:szCs w:val="24"/>
          <w:lang w:val="es-CO"/>
        </w:rPr>
        <w:t xml:space="preserve">Resumen: </w:t>
      </w:r>
      <w:r w:rsidRPr="00014A42">
        <w:rPr>
          <w:rFonts w:asciiTheme="minorHAnsi" w:eastAsia="Times New Roman" w:hAnsiTheme="minorHAnsi"/>
          <w:color w:val="000000"/>
          <w:sz w:val="24"/>
          <w:szCs w:val="24"/>
          <w:lang w:val="es-CO"/>
        </w:rPr>
        <w:t xml:space="preserve">En su polémica conferencia de 1999 titulada “Reglas para el parque humano”, Peter Sloterdijk acuña el término antropotécnicas para referirse al conjunto de instrumentos y prácticas que los hombres utilizan para su crianza, domesticación y producción. Una década después (2009), en su libro titulado en español “Has de cambiar tu vida” (2012), el filósofo alemán avanza en la elaboración del concepto antropotécnicas al referirlo a los procedimientos de ejercitación tanto de tipo corporal como mental con los que los hombres de las diversas culturas “han intentado optimizar  su estado inmunológico frente a los vagos riesgos de la vida y las agudas certezas de la muerte”. Sobre la base de esta definición, y a través de sus cerca de 600 páginas, Sloterdijk emprende la construcción de una “teoría general del ejercicio” apoyándose para ello en la idea nietzscheana del humano como un ser ejercitante y de la Tierra como el astro ascético. En esta ponencia, se hará un análisis de la propuesta de Sloterdijk y las implicaciones que esta tiene para la enseñanza de la filosofía. </w:t>
      </w:r>
    </w:p>
    <w:p w14:paraId="407D9D5A" w14:textId="77777777" w:rsidR="00055D9B" w:rsidRPr="00E60098" w:rsidRDefault="00055D9B" w:rsidP="00055D9B">
      <w:pPr>
        <w:pStyle w:val="NormalWeb"/>
        <w:numPr>
          <w:ilvl w:val="0"/>
          <w:numId w:val="5"/>
        </w:numPr>
        <w:shd w:val="clear" w:color="auto" w:fill="FFFFFF"/>
        <w:spacing w:after="0" w:afterAutospacing="0" w:line="192" w:lineRule="atLeast"/>
        <w:jc w:val="both"/>
        <w:rPr>
          <w:rFonts w:asciiTheme="minorHAnsi" w:hAnsiTheme="minorHAnsi" w:cs="Lucida Grande"/>
          <w:color w:val="000000"/>
          <w:sz w:val="24"/>
          <w:szCs w:val="24"/>
        </w:rPr>
      </w:pPr>
      <w:r w:rsidRPr="00E60098">
        <w:rPr>
          <w:rFonts w:asciiTheme="minorHAnsi" w:hAnsiTheme="minorHAnsi" w:cs="Lucida Grande"/>
          <w:b/>
          <w:color w:val="000000"/>
          <w:sz w:val="24"/>
          <w:szCs w:val="24"/>
        </w:rPr>
        <w:t xml:space="preserve">Dora Lilia Marín </w:t>
      </w:r>
      <w:proofErr w:type="spellStart"/>
      <w:r w:rsidRPr="00E60098">
        <w:rPr>
          <w:rFonts w:asciiTheme="minorHAnsi" w:hAnsiTheme="minorHAnsi" w:cs="Lucida Grande"/>
          <w:b/>
          <w:color w:val="000000"/>
          <w:sz w:val="24"/>
          <w:szCs w:val="24"/>
        </w:rPr>
        <w:t>Díaz</w:t>
      </w:r>
      <w:proofErr w:type="spellEnd"/>
      <w:r w:rsidRPr="00E60098">
        <w:rPr>
          <w:rFonts w:asciiTheme="minorHAnsi" w:hAnsiTheme="minorHAnsi" w:cs="Lucida Grande"/>
          <w:color w:val="000000"/>
          <w:sz w:val="24"/>
          <w:szCs w:val="24"/>
        </w:rPr>
        <w:t xml:space="preserve">, </w:t>
      </w:r>
      <w:proofErr w:type="spellStart"/>
      <w:r w:rsidRPr="00E60098">
        <w:rPr>
          <w:rFonts w:asciiTheme="minorHAnsi" w:hAnsiTheme="minorHAnsi" w:cs="Lucida Grande"/>
          <w:color w:val="000000"/>
          <w:sz w:val="24"/>
          <w:szCs w:val="24"/>
        </w:rPr>
        <w:t>Profesora</w:t>
      </w:r>
      <w:proofErr w:type="spellEnd"/>
      <w:r w:rsidRPr="00E60098">
        <w:rPr>
          <w:rFonts w:asciiTheme="minorHAnsi" w:hAnsiTheme="minorHAnsi" w:cs="Lucida Grande"/>
          <w:color w:val="000000"/>
          <w:sz w:val="24"/>
          <w:szCs w:val="24"/>
        </w:rPr>
        <w:t xml:space="preserve"> Universidad </w:t>
      </w:r>
      <w:proofErr w:type="spellStart"/>
      <w:r w:rsidRPr="00E60098">
        <w:rPr>
          <w:rFonts w:asciiTheme="minorHAnsi" w:hAnsiTheme="minorHAnsi" w:cs="Lucida Grande"/>
          <w:color w:val="000000"/>
          <w:sz w:val="24"/>
          <w:szCs w:val="24"/>
        </w:rPr>
        <w:t>Pedagógica</w:t>
      </w:r>
      <w:proofErr w:type="spellEnd"/>
      <w:r w:rsidRPr="00E60098">
        <w:rPr>
          <w:rFonts w:asciiTheme="minorHAnsi" w:hAnsiTheme="minorHAnsi" w:cs="Lucida Grande"/>
          <w:color w:val="000000"/>
          <w:sz w:val="24"/>
          <w:szCs w:val="24"/>
        </w:rPr>
        <w:t xml:space="preserve">. </w:t>
      </w:r>
    </w:p>
    <w:p w14:paraId="2E0A6E26" w14:textId="77777777" w:rsidR="00055D9B" w:rsidRPr="00014A42" w:rsidRDefault="00055D9B" w:rsidP="00055D9B">
      <w:pPr>
        <w:pStyle w:val="NormalWeb"/>
        <w:shd w:val="clear" w:color="auto" w:fill="FFFFFF"/>
        <w:spacing w:after="0" w:afterAutospacing="0" w:line="192" w:lineRule="atLeast"/>
        <w:ind w:left="720"/>
        <w:jc w:val="both"/>
        <w:rPr>
          <w:rFonts w:asciiTheme="minorHAnsi" w:hAnsiTheme="minorHAnsi" w:cs="Lucida Grande"/>
          <w:color w:val="000000"/>
          <w:sz w:val="24"/>
          <w:szCs w:val="24"/>
          <w:lang w:val="es-CO"/>
        </w:rPr>
      </w:pPr>
      <w:r w:rsidRPr="00014A42">
        <w:rPr>
          <w:rFonts w:asciiTheme="minorHAnsi" w:hAnsiTheme="minorHAnsi" w:cs="Lucida Grande"/>
          <w:b/>
          <w:color w:val="000000"/>
          <w:sz w:val="24"/>
          <w:szCs w:val="24"/>
          <w:lang w:val="es-CO"/>
        </w:rPr>
        <w:t>Título:</w:t>
      </w:r>
      <w:r w:rsidRPr="00014A42">
        <w:rPr>
          <w:rFonts w:asciiTheme="minorHAnsi" w:hAnsiTheme="minorHAnsi" w:cs="Lucida Grande"/>
          <w:color w:val="000000"/>
          <w:sz w:val="24"/>
          <w:szCs w:val="24"/>
          <w:lang w:val="es-CO"/>
        </w:rPr>
        <w:t xml:space="preserve"> “Prácticas pedagógicas como antropotécnica: procedencia y transformaciones”</w:t>
      </w:r>
    </w:p>
    <w:p w14:paraId="61306339" w14:textId="77777777" w:rsidR="00055D9B" w:rsidRPr="00E60098" w:rsidRDefault="00055D9B" w:rsidP="00055D9B">
      <w:pPr>
        <w:pStyle w:val="NormalWeb"/>
        <w:shd w:val="clear" w:color="auto" w:fill="FFFFFF"/>
        <w:spacing w:after="0" w:afterAutospacing="0" w:line="192" w:lineRule="atLeast"/>
        <w:ind w:left="720"/>
        <w:jc w:val="both"/>
        <w:rPr>
          <w:rFonts w:asciiTheme="minorHAnsi" w:eastAsia="Times New Roman" w:hAnsiTheme="minorHAnsi"/>
          <w:color w:val="000000"/>
          <w:sz w:val="24"/>
          <w:szCs w:val="24"/>
        </w:rPr>
      </w:pPr>
      <w:r w:rsidRPr="00014A42">
        <w:rPr>
          <w:rFonts w:asciiTheme="minorHAnsi" w:hAnsiTheme="minorHAnsi" w:cs="Lucida Grande"/>
          <w:b/>
          <w:color w:val="000000"/>
          <w:sz w:val="24"/>
          <w:szCs w:val="24"/>
          <w:lang w:val="es-CO"/>
        </w:rPr>
        <w:t>Resumen:</w:t>
      </w:r>
      <w:r w:rsidRPr="00014A42">
        <w:rPr>
          <w:rFonts w:asciiTheme="minorHAnsi" w:hAnsiTheme="minorHAnsi" w:cs="Lucida Grande"/>
          <w:color w:val="000000"/>
          <w:sz w:val="24"/>
          <w:szCs w:val="24"/>
          <w:lang w:val="es-CO"/>
        </w:rPr>
        <w:t xml:space="preserve">  </w:t>
      </w:r>
      <w:r w:rsidRPr="00014A42">
        <w:rPr>
          <w:rFonts w:asciiTheme="minorHAnsi" w:eastAsia="Times New Roman" w:hAnsiTheme="minorHAnsi"/>
          <w:color w:val="000000"/>
          <w:sz w:val="24"/>
          <w:szCs w:val="24"/>
          <w:lang w:val="es-CO"/>
        </w:rPr>
        <w:t xml:space="preserve">Esta comunicación presenta el resultado de un estudio sobre los ejercicios y técnicas de sí promovidos por los discursos pedagógicos como una de las principales estrategias utilizadas, en el último siglo, para la conducción de la conducta de sí y de los otros (Marín, 2015). Se señala la procedencia y la emergencia de ejercicios y técnicas, así como su vinculación con los discursos pedagógicos contemporáneos. </w:t>
      </w:r>
      <w:r w:rsidRPr="00E60098">
        <w:rPr>
          <w:rFonts w:asciiTheme="minorHAnsi" w:eastAsia="Times New Roman" w:hAnsiTheme="minorHAnsi"/>
          <w:color w:val="000000"/>
          <w:sz w:val="24"/>
          <w:szCs w:val="24"/>
        </w:rPr>
        <w:t xml:space="preserve">Como </w:t>
      </w:r>
      <w:proofErr w:type="spellStart"/>
      <w:r w:rsidRPr="00E60098">
        <w:rPr>
          <w:rFonts w:asciiTheme="minorHAnsi" w:eastAsia="Times New Roman" w:hAnsiTheme="minorHAnsi"/>
          <w:color w:val="000000"/>
          <w:sz w:val="24"/>
          <w:szCs w:val="24"/>
        </w:rPr>
        <w:t>matriz</w:t>
      </w:r>
      <w:proofErr w:type="spellEnd"/>
      <w:r w:rsidRPr="00E60098">
        <w:rPr>
          <w:rFonts w:asciiTheme="minorHAnsi" w:eastAsia="Times New Roman" w:hAnsiTheme="minorHAnsi"/>
          <w:color w:val="000000"/>
          <w:sz w:val="24"/>
          <w:szCs w:val="24"/>
        </w:rPr>
        <w:t xml:space="preserve"> de </w:t>
      </w:r>
      <w:proofErr w:type="spellStart"/>
      <w:r w:rsidRPr="00E60098">
        <w:rPr>
          <w:rFonts w:asciiTheme="minorHAnsi" w:eastAsia="Times New Roman" w:hAnsiTheme="minorHAnsi"/>
          <w:color w:val="000000"/>
          <w:sz w:val="24"/>
          <w:szCs w:val="24"/>
        </w:rPr>
        <w:t>análisis</w:t>
      </w:r>
      <w:proofErr w:type="spellEnd"/>
      <w:r w:rsidRPr="00E60098">
        <w:rPr>
          <w:rFonts w:asciiTheme="minorHAnsi" w:eastAsia="Times New Roman" w:hAnsiTheme="minorHAnsi"/>
          <w:color w:val="000000"/>
          <w:sz w:val="24"/>
          <w:szCs w:val="24"/>
        </w:rPr>
        <w:t xml:space="preserve"> se </w:t>
      </w:r>
      <w:proofErr w:type="spellStart"/>
      <w:r w:rsidRPr="00E60098">
        <w:rPr>
          <w:rFonts w:asciiTheme="minorHAnsi" w:eastAsia="Times New Roman" w:hAnsiTheme="minorHAnsi"/>
          <w:color w:val="000000"/>
          <w:sz w:val="24"/>
          <w:szCs w:val="24"/>
        </w:rPr>
        <w:t>traza</w:t>
      </w:r>
      <w:proofErr w:type="spellEnd"/>
      <w:r w:rsidRPr="00E60098">
        <w:rPr>
          <w:rFonts w:asciiTheme="minorHAnsi" w:eastAsia="Times New Roman" w:hAnsiTheme="minorHAnsi"/>
          <w:color w:val="000000"/>
          <w:sz w:val="24"/>
          <w:szCs w:val="24"/>
        </w:rPr>
        <w:t xml:space="preserve"> la </w:t>
      </w:r>
      <w:proofErr w:type="spellStart"/>
      <w:r w:rsidRPr="00E60098">
        <w:rPr>
          <w:rFonts w:asciiTheme="minorHAnsi" w:eastAsia="Times New Roman" w:hAnsiTheme="minorHAnsi"/>
          <w:color w:val="000000"/>
          <w:sz w:val="24"/>
          <w:szCs w:val="24"/>
        </w:rPr>
        <w:t>serie</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ejercitación-individualización-conducción</w:t>
      </w:r>
      <w:proofErr w:type="spellEnd"/>
      <w:r w:rsidRPr="00E60098">
        <w:rPr>
          <w:rFonts w:asciiTheme="minorHAnsi" w:eastAsia="Times New Roman" w:hAnsiTheme="minorHAnsi"/>
          <w:color w:val="000000"/>
          <w:sz w:val="24"/>
          <w:szCs w:val="24"/>
        </w:rPr>
        <w:t xml:space="preserve"> para </w:t>
      </w:r>
      <w:proofErr w:type="spellStart"/>
      <w:r w:rsidRPr="00E60098">
        <w:rPr>
          <w:rFonts w:asciiTheme="minorHAnsi" w:eastAsia="Times New Roman" w:hAnsiTheme="minorHAnsi"/>
          <w:color w:val="000000"/>
          <w:sz w:val="24"/>
          <w:szCs w:val="24"/>
        </w:rPr>
        <w:t>describir</w:t>
      </w:r>
      <w:proofErr w:type="spellEnd"/>
      <w:r w:rsidRPr="00E60098">
        <w:rPr>
          <w:rFonts w:asciiTheme="minorHAnsi" w:eastAsia="Times New Roman" w:hAnsiTheme="minorHAnsi"/>
          <w:color w:val="000000"/>
          <w:sz w:val="24"/>
          <w:szCs w:val="24"/>
        </w:rPr>
        <w:t xml:space="preserve"> el </w:t>
      </w:r>
      <w:r w:rsidRPr="00E60098">
        <w:rPr>
          <w:rFonts w:asciiTheme="minorHAnsi" w:eastAsia="Times New Roman" w:hAnsiTheme="minorHAnsi"/>
          <w:i/>
          <w:iCs/>
          <w:color w:val="000000"/>
          <w:sz w:val="24"/>
          <w:szCs w:val="24"/>
        </w:rPr>
        <w:t>phylum</w:t>
      </w:r>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técnico</w:t>
      </w:r>
      <w:proofErr w:type="spellEnd"/>
      <w:r w:rsidRPr="00E60098">
        <w:rPr>
          <w:rFonts w:asciiTheme="minorHAnsi" w:eastAsia="Times New Roman" w:hAnsiTheme="minorHAnsi"/>
          <w:color w:val="000000"/>
          <w:sz w:val="24"/>
          <w:szCs w:val="24"/>
        </w:rPr>
        <w:t xml:space="preserve"> que </w:t>
      </w:r>
      <w:proofErr w:type="spellStart"/>
      <w:r w:rsidRPr="00E60098">
        <w:rPr>
          <w:rFonts w:asciiTheme="minorHAnsi" w:eastAsia="Times New Roman" w:hAnsiTheme="minorHAnsi"/>
          <w:color w:val="000000"/>
          <w:sz w:val="24"/>
          <w:szCs w:val="24"/>
        </w:rPr>
        <w:t>llevó</w:t>
      </w:r>
      <w:proofErr w:type="spellEnd"/>
      <w:r w:rsidRPr="00E60098">
        <w:rPr>
          <w:rFonts w:asciiTheme="minorHAnsi" w:eastAsia="Times New Roman" w:hAnsiTheme="minorHAnsi"/>
          <w:color w:val="000000"/>
          <w:sz w:val="24"/>
          <w:szCs w:val="24"/>
        </w:rPr>
        <w:t xml:space="preserve"> a las </w:t>
      </w:r>
      <w:proofErr w:type="spellStart"/>
      <w:r w:rsidRPr="00E60098">
        <w:rPr>
          <w:rFonts w:asciiTheme="minorHAnsi" w:eastAsia="Times New Roman" w:hAnsiTheme="minorHAnsi"/>
          <w:color w:val="000000"/>
          <w:sz w:val="24"/>
          <w:szCs w:val="24"/>
        </w:rPr>
        <w:t>sociedades</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occidentales</w:t>
      </w:r>
      <w:proofErr w:type="spellEnd"/>
      <w:r w:rsidRPr="00E60098">
        <w:rPr>
          <w:rFonts w:asciiTheme="minorHAnsi" w:eastAsia="Times New Roman" w:hAnsiTheme="minorHAnsi"/>
          <w:color w:val="000000"/>
          <w:sz w:val="24"/>
          <w:szCs w:val="24"/>
        </w:rPr>
        <w:t xml:space="preserve"> de la </w:t>
      </w:r>
      <w:proofErr w:type="spellStart"/>
      <w:r w:rsidRPr="00E60098">
        <w:rPr>
          <w:rFonts w:asciiTheme="minorHAnsi" w:eastAsia="Times New Roman" w:hAnsiTheme="minorHAnsi"/>
          <w:color w:val="000000"/>
          <w:sz w:val="24"/>
          <w:szCs w:val="24"/>
        </w:rPr>
        <w:t>vieja</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i/>
          <w:iCs/>
          <w:color w:val="000000"/>
          <w:sz w:val="24"/>
          <w:szCs w:val="24"/>
        </w:rPr>
        <w:t>Arete</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griega</w:t>
      </w:r>
      <w:proofErr w:type="spellEnd"/>
      <w:r w:rsidRPr="00E60098">
        <w:rPr>
          <w:rFonts w:asciiTheme="minorHAnsi" w:eastAsia="Times New Roman" w:hAnsiTheme="minorHAnsi"/>
          <w:color w:val="000000"/>
          <w:sz w:val="24"/>
          <w:szCs w:val="24"/>
        </w:rPr>
        <w:t xml:space="preserve"> a la </w:t>
      </w:r>
      <w:r w:rsidRPr="00E60098">
        <w:rPr>
          <w:rFonts w:asciiTheme="minorHAnsi" w:eastAsia="Times New Roman" w:hAnsiTheme="minorHAnsi"/>
          <w:i/>
          <w:iCs/>
          <w:color w:val="000000"/>
          <w:sz w:val="24"/>
          <w:szCs w:val="24"/>
        </w:rPr>
        <w:t>Paideia</w:t>
      </w:r>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i/>
          <w:iCs/>
          <w:color w:val="000000"/>
          <w:sz w:val="24"/>
          <w:szCs w:val="24"/>
        </w:rPr>
        <w:t>griega</w:t>
      </w:r>
      <w:proofErr w:type="spellEnd"/>
      <w:r w:rsidRPr="00E60098">
        <w:rPr>
          <w:rFonts w:asciiTheme="minorHAnsi" w:eastAsia="Times New Roman" w:hAnsiTheme="minorHAnsi"/>
          <w:color w:val="000000"/>
          <w:sz w:val="24"/>
          <w:szCs w:val="24"/>
        </w:rPr>
        <w:t xml:space="preserve">, y en el </w:t>
      </w:r>
      <w:proofErr w:type="spellStart"/>
      <w:r w:rsidRPr="00E60098">
        <w:rPr>
          <w:rFonts w:asciiTheme="minorHAnsi" w:eastAsia="Times New Roman" w:hAnsiTheme="minorHAnsi"/>
          <w:color w:val="000000"/>
          <w:sz w:val="24"/>
          <w:szCs w:val="24"/>
        </w:rPr>
        <w:t>encuentro</w:t>
      </w:r>
      <w:proofErr w:type="spellEnd"/>
      <w:r w:rsidRPr="00E60098">
        <w:rPr>
          <w:rFonts w:asciiTheme="minorHAnsi" w:eastAsia="Times New Roman" w:hAnsiTheme="minorHAnsi"/>
          <w:color w:val="000000"/>
          <w:sz w:val="24"/>
          <w:szCs w:val="24"/>
        </w:rPr>
        <w:t xml:space="preserve"> de </w:t>
      </w:r>
      <w:proofErr w:type="spellStart"/>
      <w:r w:rsidRPr="00E60098">
        <w:rPr>
          <w:rFonts w:asciiTheme="minorHAnsi" w:eastAsia="Times New Roman" w:hAnsiTheme="minorHAnsi"/>
          <w:color w:val="000000"/>
          <w:sz w:val="24"/>
          <w:szCs w:val="24"/>
        </w:rPr>
        <w:t>esta</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última</w:t>
      </w:r>
      <w:proofErr w:type="spellEnd"/>
      <w:r w:rsidRPr="00E60098">
        <w:rPr>
          <w:rFonts w:asciiTheme="minorHAnsi" w:eastAsia="Times New Roman" w:hAnsiTheme="minorHAnsi"/>
          <w:color w:val="000000"/>
          <w:sz w:val="24"/>
          <w:szCs w:val="24"/>
        </w:rPr>
        <w:t xml:space="preserve"> con el </w:t>
      </w:r>
      <w:proofErr w:type="spellStart"/>
      <w:r w:rsidRPr="00E60098">
        <w:rPr>
          <w:rFonts w:asciiTheme="minorHAnsi" w:eastAsia="Times New Roman" w:hAnsiTheme="minorHAnsi"/>
          <w:color w:val="000000"/>
          <w:sz w:val="24"/>
          <w:szCs w:val="24"/>
        </w:rPr>
        <w:t>pastoreado</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hebraico</w:t>
      </w:r>
      <w:proofErr w:type="spellEnd"/>
      <w:r w:rsidRPr="00E60098">
        <w:rPr>
          <w:rFonts w:asciiTheme="minorHAnsi" w:eastAsia="Times New Roman" w:hAnsiTheme="minorHAnsi"/>
          <w:color w:val="000000"/>
          <w:sz w:val="24"/>
          <w:szCs w:val="24"/>
        </w:rPr>
        <w:t xml:space="preserve">, a la </w:t>
      </w:r>
      <w:r w:rsidRPr="00E60098">
        <w:rPr>
          <w:rFonts w:asciiTheme="minorHAnsi" w:eastAsia="Times New Roman" w:hAnsiTheme="minorHAnsi"/>
          <w:i/>
          <w:iCs/>
          <w:color w:val="000000"/>
          <w:sz w:val="24"/>
          <w:szCs w:val="24"/>
        </w:rPr>
        <w:t>Paideia</w:t>
      </w:r>
      <w:r w:rsidRPr="00E60098">
        <w:rPr>
          <w:rFonts w:asciiTheme="minorHAnsi" w:eastAsia="Times New Roman" w:hAnsiTheme="minorHAnsi"/>
          <w:color w:val="000000"/>
          <w:sz w:val="24"/>
          <w:szCs w:val="24"/>
        </w:rPr>
        <w:t xml:space="preserve"> </w:t>
      </w:r>
      <w:r w:rsidRPr="00E60098">
        <w:rPr>
          <w:rFonts w:asciiTheme="minorHAnsi" w:eastAsia="Times New Roman" w:hAnsiTheme="minorHAnsi"/>
          <w:i/>
          <w:iCs/>
          <w:color w:val="000000"/>
          <w:sz w:val="24"/>
          <w:szCs w:val="24"/>
        </w:rPr>
        <w:t>Cristiana</w:t>
      </w:r>
      <w:r w:rsidRPr="00E60098">
        <w:rPr>
          <w:rFonts w:asciiTheme="minorHAnsi" w:eastAsia="Times New Roman" w:hAnsiTheme="minorHAnsi"/>
          <w:color w:val="000000"/>
          <w:sz w:val="24"/>
          <w:szCs w:val="24"/>
        </w:rPr>
        <w:t xml:space="preserve">. En el </w:t>
      </w:r>
      <w:proofErr w:type="spellStart"/>
      <w:r w:rsidRPr="00E60098">
        <w:rPr>
          <w:rFonts w:asciiTheme="minorHAnsi" w:eastAsia="Times New Roman" w:hAnsiTheme="minorHAnsi"/>
          <w:color w:val="000000"/>
          <w:sz w:val="24"/>
          <w:szCs w:val="24"/>
        </w:rPr>
        <w:t>entrecruzamiento</w:t>
      </w:r>
      <w:proofErr w:type="spellEnd"/>
      <w:r w:rsidRPr="00E60098">
        <w:rPr>
          <w:rFonts w:asciiTheme="minorHAnsi" w:eastAsia="Times New Roman" w:hAnsiTheme="minorHAnsi"/>
          <w:color w:val="000000"/>
          <w:sz w:val="24"/>
          <w:szCs w:val="24"/>
        </w:rPr>
        <w:t xml:space="preserve"> del </w:t>
      </w:r>
      <w:proofErr w:type="spellStart"/>
      <w:r w:rsidRPr="00E60098">
        <w:rPr>
          <w:rFonts w:asciiTheme="minorHAnsi" w:eastAsia="Times New Roman" w:hAnsiTheme="minorHAnsi"/>
          <w:color w:val="000000"/>
          <w:sz w:val="24"/>
          <w:szCs w:val="24"/>
        </w:rPr>
        <w:t>precepto</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formativo</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cristiano</w:t>
      </w:r>
      <w:proofErr w:type="spellEnd"/>
      <w:r w:rsidRPr="00E60098">
        <w:rPr>
          <w:rFonts w:asciiTheme="minorHAnsi" w:eastAsia="Times New Roman" w:hAnsiTheme="minorHAnsi"/>
          <w:color w:val="000000"/>
          <w:sz w:val="24"/>
          <w:szCs w:val="24"/>
        </w:rPr>
        <w:t xml:space="preserve"> y </w:t>
      </w:r>
      <w:proofErr w:type="spellStart"/>
      <w:r w:rsidRPr="00E60098">
        <w:rPr>
          <w:rFonts w:asciiTheme="minorHAnsi" w:eastAsia="Times New Roman" w:hAnsiTheme="minorHAnsi"/>
          <w:color w:val="000000"/>
          <w:sz w:val="24"/>
          <w:szCs w:val="24"/>
        </w:rPr>
        <w:t>sus</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prácticas</w:t>
      </w:r>
      <w:proofErr w:type="spellEnd"/>
      <w:r w:rsidRPr="00E60098">
        <w:rPr>
          <w:rFonts w:asciiTheme="minorHAnsi" w:eastAsia="Times New Roman" w:hAnsiTheme="minorHAnsi"/>
          <w:color w:val="000000"/>
          <w:sz w:val="24"/>
          <w:szCs w:val="24"/>
        </w:rPr>
        <w:t xml:space="preserve"> de </w:t>
      </w:r>
      <w:proofErr w:type="spellStart"/>
      <w:r w:rsidRPr="00E60098">
        <w:rPr>
          <w:rFonts w:asciiTheme="minorHAnsi" w:eastAsia="Times New Roman" w:hAnsiTheme="minorHAnsi"/>
          <w:color w:val="000000"/>
          <w:sz w:val="24"/>
          <w:szCs w:val="24"/>
        </w:rPr>
        <w:t>sí</w:t>
      </w:r>
      <w:proofErr w:type="spellEnd"/>
      <w:r w:rsidRPr="00E60098">
        <w:rPr>
          <w:rFonts w:asciiTheme="minorHAnsi" w:eastAsia="Times New Roman" w:hAnsiTheme="minorHAnsi"/>
          <w:color w:val="000000"/>
          <w:sz w:val="24"/>
          <w:szCs w:val="24"/>
        </w:rPr>
        <w:t xml:space="preserve"> — </w:t>
      </w:r>
      <w:proofErr w:type="spellStart"/>
      <w:r w:rsidRPr="00E60098">
        <w:rPr>
          <w:rFonts w:asciiTheme="minorHAnsi" w:eastAsia="Times New Roman" w:hAnsiTheme="minorHAnsi"/>
          <w:color w:val="000000"/>
          <w:sz w:val="24"/>
          <w:szCs w:val="24"/>
        </w:rPr>
        <w:t>predominante</w:t>
      </w:r>
      <w:proofErr w:type="spellEnd"/>
      <w:r w:rsidRPr="00E60098">
        <w:rPr>
          <w:rFonts w:asciiTheme="minorHAnsi" w:eastAsia="Times New Roman" w:hAnsiTheme="minorHAnsi"/>
          <w:color w:val="000000"/>
          <w:sz w:val="24"/>
          <w:szCs w:val="24"/>
        </w:rPr>
        <w:t xml:space="preserve"> en el </w:t>
      </w:r>
      <w:proofErr w:type="spellStart"/>
      <w:r w:rsidRPr="00E60098">
        <w:rPr>
          <w:rFonts w:asciiTheme="minorHAnsi" w:eastAsia="Times New Roman" w:hAnsiTheme="minorHAnsi"/>
          <w:color w:val="000000"/>
          <w:sz w:val="24"/>
          <w:szCs w:val="24"/>
        </w:rPr>
        <w:t>Medioevo</w:t>
      </w:r>
      <w:proofErr w:type="spellEnd"/>
      <w:r w:rsidRPr="00E60098">
        <w:rPr>
          <w:rFonts w:asciiTheme="minorHAnsi" w:eastAsia="Times New Roman" w:hAnsiTheme="minorHAnsi"/>
          <w:color w:val="000000"/>
          <w:sz w:val="24"/>
          <w:szCs w:val="24"/>
        </w:rPr>
        <w:t xml:space="preserve">, en las </w:t>
      </w:r>
      <w:proofErr w:type="spellStart"/>
      <w:r w:rsidRPr="00E60098">
        <w:rPr>
          <w:rFonts w:asciiTheme="minorHAnsi" w:eastAsia="Times New Roman" w:hAnsiTheme="minorHAnsi"/>
          <w:color w:val="000000"/>
          <w:sz w:val="24"/>
          <w:szCs w:val="24"/>
        </w:rPr>
        <w:t>formas</w:t>
      </w:r>
      <w:proofErr w:type="spellEnd"/>
      <w:r w:rsidRPr="00E60098">
        <w:rPr>
          <w:rFonts w:asciiTheme="minorHAnsi" w:eastAsia="Times New Roman" w:hAnsiTheme="minorHAnsi"/>
          <w:color w:val="000000"/>
          <w:sz w:val="24"/>
          <w:szCs w:val="24"/>
        </w:rPr>
        <w:t xml:space="preserve"> de </w:t>
      </w:r>
      <w:proofErr w:type="spellStart"/>
      <w:r w:rsidRPr="00E60098">
        <w:rPr>
          <w:rFonts w:asciiTheme="minorHAnsi" w:eastAsia="Times New Roman" w:hAnsiTheme="minorHAnsi"/>
          <w:color w:val="000000"/>
          <w:sz w:val="24"/>
          <w:szCs w:val="24"/>
        </w:rPr>
        <w:t>vida</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monacales</w:t>
      </w:r>
      <w:proofErr w:type="spellEnd"/>
      <w:r w:rsidRPr="00E60098">
        <w:rPr>
          <w:rFonts w:asciiTheme="minorHAnsi" w:eastAsia="Times New Roman" w:hAnsiTheme="minorHAnsi"/>
          <w:color w:val="000000"/>
          <w:sz w:val="24"/>
          <w:szCs w:val="24"/>
        </w:rPr>
        <w:t>, ‘</w:t>
      </w:r>
      <w:proofErr w:type="spellStart"/>
      <w:r w:rsidRPr="00E60098">
        <w:rPr>
          <w:rFonts w:asciiTheme="minorHAnsi" w:eastAsia="Times New Roman" w:hAnsiTheme="minorHAnsi"/>
          <w:color w:val="000000"/>
          <w:sz w:val="24"/>
          <w:szCs w:val="24"/>
        </w:rPr>
        <w:t>governamiento</w:t>
      </w:r>
      <w:proofErr w:type="spellEnd"/>
      <w:r w:rsidRPr="00E60098">
        <w:rPr>
          <w:rFonts w:asciiTheme="minorHAnsi" w:eastAsia="Times New Roman" w:hAnsiTheme="minorHAnsi"/>
          <w:color w:val="000000"/>
          <w:sz w:val="24"/>
          <w:szCs w:val="24"/>
        </w:rPr>
        <w:t>’ (</w:t>
      </w:r>
      <w:r w:rsidRPr="00E60098">
        <w:rPr>
          <w:rFonts w:asciiTheme="minorHAnsi" w:eastAsia="Times New Roman" w:hAnsiTheme="minorHAnsi"/>
          <w:i/>
          <w:iCs/>
          <w:color w:val="000000"/>
          <w:sz w:val="24"/>
          <w:szCs w:val="24"/>
        </w:rPr>
        <w:t>regimen</w:t>
      </w:r>
      <w:r w:rsidRPr="00E60098">
        <w:rPr>
          <w:rFonts w:asciiTheme="minorHAnsi" w:eastAsia="Times New Roman" w:hAnsiTheme="minorHAnsi"/>
          <w:color w:val="000000"/>
          <w:sz w:val="24"/>
          <w:szCs w:val="24"/>
        </w:rPr>
        <w:t xml:space="preserve">) — con las </w:t>
      </w:r>
      <w:proofErr w:type="spellStart"/>
      <w:r w:rsidRPr="00E60098">
        <w:rPr>
          <w:rFonts w:asciiTheme="minorHAnsi" w:eastAsia="Times New Roman" w:hAnsiTheme="minorHAnsi"/>
          <w:color w:val="000000"/>
          <w:sz w:val="24"/>
          <w:szCs w:val="24"/>
        </w:rPr>
        <w:t>técnicas</w:t>
      </w:r>
      <w:proofErr w:type="spellEnd"/>
      <w:r w:rsidRPr="00E60098">
        <w:rPr>
          <w:rFonts w:asciiTheme="minorHAnsi" w:eastAsia="Times New Roman" w:hAnsiTheme="minorHAnsi"/>
          <w:color w:val="000000"/>
          <w:sz w:val="24"/>
          <w:szCs w:val="24"/>
        </w:rPr>
        <w:t xml:space="preserve"> de </w:t>
      </w:r>
      <w:proofErr w:type="spellStart"/>
      <w:r w:rsidRPr="00E60098">
        <w:rPr>
          <w:rFonts w:asciiTheme="minorHAnsi" w:eastAsia="Times New Roman" w:hAnsiTheme="minorHAnsi"/>
          <w:color w:val="000000"/>
          <w:sz w:val="24"/>
          <w:szCs w:val="24"/>
        </w:rPr>
        <w:t>dominación</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soberanas</w:t>
      </w:r>
      <w:proofErr w:type="spellEnd"/>
      <w:r w:rsidRPr="00E60098">
        <w:rPr>
          <w:rFonts w:asciiTheme="minorHAnsi" w:eastAsia="Times New Roman" w:hAnsiTheme="minorHAnsi"/>
          <w:color w:val="000000"/>
          <w:sz w:val="24"/>
          <w:szCs w:val="24"/>
        </w:rPr>
        <w:t xml:space="preserve"> — </w:t>
      </w:r>
      <w:proofErr w:type="spellStart"/>
      <w:r w:rsidRPr="00E60098">
        <w:rPr>
          <w:rFonts w:asciiTheme="minorHAnsi" w:eastAsia="Times New Roman" w:hAnsiTheme="minorHAnsi"/>
          <w:color w:val="000000"/>
          <w:sz w:val="24"/>
          <w:szCs w:val="24"/>
        </w:rPr>
        <w:t>consolidadas</w:t>
      </w:r>
      <w:proofErr w:type="spellEnd"/>
      <w:r w:rsidRPr="00E60098">
        <w:rPr>
          <w:rFonts w:asciiTheme="minorHAnsi" w:eastAsia="Times New Roman" w:hAnsiTheme="minorHAnsi"/>
          <w:color w:val="000000"/>
          <w:sz w:val="24"/>
          <w:szCs w:val="24"/>
        </w:rPr>
        <w:t xml:space="preserve"> en ese </w:t>
      </w:r>
      <w:proofErr w:type="spellStart"/>
      <w:r w:rsidRPr="00E60098">
        <w:rPr>
          <w:rFonts w:asciiTheme="minorHAnsi" w:eastAsia="Times New Roman" w:hAnsiTheme="minorHAnsi"/>
          <w:color w:val="000000"/>
          <w:sz w:val="24"/>
          <w:szCs w:val="24"/>
        </w:rPr>
        <w:t>mismo</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periodo</w:t>
      </w:r>
      <w:proofErr w:type="spellEnd"/>
      <w:r w:rsidRPr="00E60098">
        <w:rPr>
          <w:rFonts w:asciiTheme="minorHAnsi" w:eastAsia="Times New Roman" w:hAnsiTheme="minorHAnsi"/>
          <w:color w:val="000000"/>
          <w:sz w:val="24"/>
          <w:szCs w:val="24"/>
        </w:rPr>
        <w:t>, ‘</w:t>
      </w:r>
      <w:proofErr w:type="spellStart"/>
      <w:r w:rsidRPr="00E60098">
        <w:rPr>
          <w:rFonts w:asciiTheme="minorHAnsi" w:eastAsia="Times New Roman" w:hAnsiTheme="minorHAnsi"/>
          <w:color w:val="000000"/>
          <w:sz w:val="24"/>
          <w:szCs w:val="24"/>
        </w:rPr>
        <w:t>reinado</w:t>
      </w:r>
      <w:proofErr w:type="spellEnd"/>
      <w:r w:rsidRPr="00E60098">
        <w:rPr>
          <w:rFonts w:asciiTheme="minorHAnsi" w:eastAsia="Times New Roman" w:hAnsiTheme="minorHAnsi"/>
          <w:color w:val="000000"/>
          <w:sz w:val="24"/>
          <w:szCs w:val="24"/>
        </w:rPr>
        <w:t>’ (</w:t>
      </w:r>
      <w:proofErr w:type="spellStart"/>
      <w:r w:rsidRPr="00E60098">
        <w:rPr>
          <w:rFonts w:asciiTheme="minorHAnsi" w:eastAsia="Times New Roman" w:hAnsiTheme="minorHAnsi"/>
          <w:i/>
          <w:iCs/>
          <w:color w:val="000000"/>
          <w:sz w:val="24"/>
          <w:szCs w:val="24"/>
        </w:rPr>
        <w:t>dominatio</w:t>
      </w:r>
      <w:proofErr w:type="spellEnd"/>
      <w:r w:rsidRPr="00E60098">
        <w:rPr>
          <w:rFonts w:asciiTheme="minorHAnsi" w:eastAsia="Times New Roman" w:hAnsiTheme="minorHAnsi"/>
          <w:color w:val="000000"/>
          <w:sz w:val="24"/>
          <w:szCs w:val="24"/>
        </w:rPr>
        <w:t xml:space="preserve">) — se </w:t>
      </w:r>
      <w:proofErr w:type="spellStart"/>
      <w:r w:rsidRPr="00E60098">
        <w:rPr>
          <w:rFonts w:asciiTheme="minorHAnsi" w:eastAsia="Times New Roman" w:hAnsiTheme="minorHAnsi"/>
          <w:color w:val="000000"/>
          <w:sz w:val="24"/>
          <w:szCs w:val="24"/>
        </w:rPr>
        <w:t>identifica</w:t>
      </w:r>
      <w:proofErr w:type="spellEnd"/>
      <w:r w:rsidRPr="00E60098">
        <w:rPr>
          <w:rFonts w:asciiTheme="minorHAnsi" w:eastAsia="Times New Roman" w:hAnsiTheme="minorHAnsi"/>
          <w:color w:val="000000"/>
          <w:sz w:val="24"/>
          <w:szCs w:val="24"/>
        </w:rPr>
        <w:t xml:space="preserve"> el </w:t>
      </w:r>
      <w:proofErr w:type="spellStart"/>
      <w:r w:rsidRPr="00E60098">
        <w:rPr>
          <w:rFonts w:asciiTheme="minorHAnsi" w:eastAsia="Times New Roman" w:hAnsiTheme="minorHAnsi"/>
          <w:color w:val="000000"/>
          <w:sz w:val="24"/>
          <w:szCs w:val="24"/>
        </w:rPr>
        <w:t>inicio</w:t>
      </w:r>
      <w:proofErr w:type="spellEnd"/>
      <w:r w:rsidRPr="00E60098">
        <w:rPr>
          <w:rFonts w:asciiTheme="minorHAnsi" w:eastAsia="Times New Roman" w:hAnsiTheme="minorHAnsi"/>
          <w:color w:val="000000"/>
          <w:sz w:val="24"/>
          <w:szCs w:val="24"/>
        </w:rPr>
        <w:t xml:space="preserve"> de la </w:t>
      </w:r>
      <w:proofErr w:type="spellStart"/>
      <w:r w:rsidRPr="00E60098">
        <w:rPr>
          <w:rFonts w:asciiTheme="minorHAnsi" w:eastAsia="Times New Roman" w:hAnsiTheme="minorHAnsi"/>
          <w:color w:val="000000"/>
          <w:sz w:val="24"/>
          <w:szCs w:val="24"/>
        </w:rPr>
        <w:t>Modernidad</w:t>
      </w:r>
      <w:proofErr w:type="spellEnd"/>
      <w:r w:rsidRPr="00E60098">
        <w:rPr>
          <w:rFonts w:asciiTheme="minorHAnsi" w:eastAsia="Times New Roman" w:hAnsiTheme="minorHAnsi"/>
          <w:color w:val="000000"/>
          <w:sz w:val="24"/>
          <w:szCs w:val="24"/>
        </w:rPr>
        <w:t xml:space="preserve">, y con </w:t>
      </w:r>
      <w:proofErr w:type="spellStart"/>
      <w:r w:rsidRPr="00E60098">
        <w:rPr>
          <w:rFonts w:asciiTheme="minorHAnsi" w:eastAsia="Times New Roman" w:hAnsiTheme="minorHAnsi"/>
          <w:color w:val="000000"/>
          <w:sz w:val="24"/>
          <w:szCs w:val="24"/>
        </w:rPr>
        <w:t>él</w:t>
      </w:r>
      <w:proofErr w:type="spellEnd"/>
      <w:r w:rsidRPr="00E60098">
        <w:rPr>
          <w:rFonts w:asciiTheme="minorHAnsi" w:eastAsia="Times New Roman" w:hAnsiTheme="minorHAnsi"/>
          <w:color w:val="000000"/>
          <w:sz w:val="24"/>
          <w:szCs w:val="24"/>
        </w:rPr>
        <w:t xml:space="preserve">, la </w:t>
      </w:r>
      <w:proofErr w:type="spellStart"/>
      <w:r w:rsidRPr="00E60098">
        <w:rPr>
          <w:rFonts w:asciiTheme="minorHAnsi" w:eastAsia="Times New Roman" w:hAnsiTheme="minorHAnsi"/>
          <w:color w:val="000000"/>
          <w:sz w:val="24"/>
          <w:szCs w:val="24"/>
        </w:rPr>
        <w:t>estrecha</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vinculación</w:t>
      </w:r>
      <w:proofErr w:type="spellEnd"/>
      <w:r w:rsidRPr="00E60098">
        <w:rPr>
          <w:rFonts w:asciiTheme="minorHAnsi" w:eastAsia="Times New Roman" w:hAnsiTheme="minorHAnsi"/>
          <w:color w:val="000000"/>
          <w:sz w:val="24"/>
          <w:szCs w:val="24"/>
        </w:rPr>
        <w:t xml:space="preserve"> de las </w:t>
      </w:r>
      <w:proofErr w:type="spellStart"/>
      <w:r w:rsidRPr="00E60098">
        <w:rPr>
          <w:rFonts w:asciiTheme="minorHAnsi" w:eastAsia="Times New Roman" w:hAnsiTheme="minorHAnsi"/>
          <w:color w:val="000000"/>
          <w:sz w:val="24"/>
          <w:szCs w:val="24"/>
        </w:rPr>
        <w:t>prácticas</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pedagógicas</w:t>
      </w:r>
      <w:proofErr w:type="spellEnd"/>
      <w:r w:rsidRPr="00E60098">
        <w:rPr>
          <w:rFonts w:asciiTheme="minorHAnsi" w:eastAsia="Times New Roman" w:hAnsiTheme="minorHAnsi"/>
          <w:color w:val="000000"/>
          <w:sz w:val="24"/>
          <w:szCs w:val="24"/>
        </w:rPr>
        <w:t xml:space="preserve"> con las </w:t>
      </w:r>
      <w:proofErr w:type="spellStart"/>
      <w:r w:rsidRPr="00E60098">
        <w:rPr>
          <w:rFonts w:asciiTheme="minorHAnsi" w:eastAsia="Times New Roman" w:hAnsiTheme="minorHAnsi"/>
          <w:color w:val="000000"/>
          <w:sz w:val="24"/>
          <w:szCs w:val="24"/>
        </w:rPr>
        <w:t>prácticas</w:t>
      </w:r>
      <w:proofErr w:type="spellEnd"/>
      <w:r w:rsidRPr="00E60098">
        <w:rPr>
          <w:rFonts w:asciiTheme="minorHAnsi" w:eastAsia="Times New Roman" w:hAnsiTheme="minorHAnsi"/>
          <w:color w:val="000000"/>
          <w:sz w:val="24"/>
          <w:szCs w:val="24"/>
        </w:rPr>
        <w:t xml:space="preserve"> de </w:t>
      </w:r>
      <w:proofErr w:type="spellStart"/>
      <w:r w:rsidRPr="00E60098">
        <w:rPr>
          <w:rFonts w:asciiTheme="minorHAnsi" w:eastAsia="Times New Roman" w:hAnsiTheme="minorHAnsi"/>
          <w:color w:val="000000"/>
          <w:sz w:val="24"/>
          <w:szCs w:val="24"/>
        </w:rPr>
        <w:t>conducción</w:t>
      </w:r>
      <w:proofErr w:type="spellEnd"/>
      <w:r w:rsidRPr="00E60098">
        <w:rPr>
          <w:rFonts w:asciiTheme="minorHAnsi" w:eastAsia="Times New Roman" w:hAnsiTheme="minorHAnsi"/>
          <w:color w:val="000000"/>
          <w:sz w:val="24"/>
          <w:szCs w:val="24"/>
        </w:rPr>
        <w:t>.</w:t>
      </w:r>
    </w:p>
    <w:p w14:paraId="185B5D1F" w14:textId="77777777" w:rsidR="00055D9B" w:rsidRPr="00E60098" w:rsidRDefault="00055D9B" w:rsidP="00055D9B">
      <w:pPr>
        <w:pStyle w:val="NormalWeb"/>
        <w:numPr>
          <w:ilvl w:val="0"/>
          <w:numId w:val="5"/>
        </w:numPr>
        <w:shd w:val="clear" w:color="auto" w:fill="FFFFFF"/>
        <w:spacing w:after="0" w:afterAutospacing="0" w:line="192" w:lineRule="atLeast"/>
        <w:jc w:val="both"/>
        <w:rPr>
          <w:rFonts w:asciiTheme="minorHAnsi" w:eastAsia="Times New Roman" w:hAnsiTheme="minorHAnsi"/>
          <w:color w:val="000000"/>
          <w:sz w:val="24"/>
          <w:szCs w:val="24"/>
        </w:rPr>
      </w:pPr>
      <w:r w:rsidRPr="00E60098">
        <w:rPr>
          <w:rFonts w:asciiTheme="minorHAnsi" w:hAnsiTheme="minorHAnsi" w:cs="Lucida Grande"/>
          <w:b/>
          <w:color w:val="000000"/>
          <w:sz w:val="24"/>
          <w:szCs w:val="24"/>
        </w:rPr>
        <w:t xml:space="preserve">Guillermo Bustamante </w:t>
      </w:r>
      <w:proofErr w:type="spellStart"/>
      <w:r w:rsidRPr="00E60098">
        <w:rPr>
          <w:rFonts w:asciiTheme="minorHAnsi" w:hAnsiTheme="minorHAnsi" w:cs="Lucida Grande"/>
          <w:b/>
          <w:color w:val="000000"/>
          <w:sz w:val="24"/>
          <w:szCs w:val="24"/>
        </w:rPr>
        <w:t>Zamudio</w:t>
      </w:r>
      <w:proofErr w:type="spellEnd"/>
      <w:r w:rsidRPr="00E60098">
        <w:rPr>
          <w:rFonts w:asciiTheme="minorHAnsi" w:hAnsiTheme="minorHAnsi" w:cs="Lucida Grande"/>
          <w:color w:val="000000"/>
          <w:sz w:val="24"/>
          <w:szCs w:val="24"/>
        </w:rPr>
        <w:t xml:space="preserve">, </w:t>
      </w:r>
      <w:proofErr w:type="spellStart"/>
      <w:r w:rsidRPr="00E60098">
        <w:rPr>
          <w:rFonts w:asciiTheme="minorHAnsi" w:hAnsiTheme="minorHAnsi" w:cs="Lucida Grande"/>
          <w:color w:val="000000"/>
          <w:sz w:val="24"/>
          <w:szCs w:val="24"/>
        </w:rPr>
        <w:t>Profesor</w:t>
      </w:r>
      <w:proofErr w:type="spellEnd"/>
      <w:r w:rsidRPr="00E60098">
        <w:rPr>
          <w:rFonts w:asciiTheme="minorHAnsi" w:hAnsiTheme="minorHAnsi" w:cs="Lucida Grande"/>
          <w:color w:val="000000"/>
          <w:sz w:val="24"/>
          <w:szCs w:val="24"/>
        </w:rPr>
        <w:t xml:space="preserve"> Universidad </w:t>
      </w:r>
      <w:proofErr w:type="spellStart"/>
      <w:r w:rsidRPr="00E60098">
        <w:rPr>
          <w:rFonts w:asciiTheme="minorHAnsi" w:hAnsiTheme="minorHAnsi" w:cs="Lucida Grande"/>
          <w:color w:val="000000"/>
          <w:sz w:val="24"/>
          <w:szCs w:val="24"/>
        </w:rPr>
        <w:t>Pedagógica</w:t>
      </w:r>
      <w:proofErr w:type="spellEnd"/>
      <w:r w:rsidRPr="00E60098">
        <w:rPr>
          <w:rFonts w:asciiTheme="minorHAnsi" w:hAnsiTheme="minorHAnsi" w:cs="Lucida Grande"/>
          <w:color w:val="000000"/>
          <w:sz w:val="24"/>
          <w:szCs w:val="24"/>
        </w:rPr>
        <w:t>.</w:t>
      </w:r>
      <w:r w:rsidRPr="00E60098">
        <w:rPr>
          <w:rFonts w:asciiTheme="minorHAnsi" w:eastAsia="Times New Roman" w:hAnsiTheme="minorHAnsi"/>
          <w:color w:val="000000"/>
          <w:sz w:val="24"/>
          <w:szCs w:val="24"/>
        </w:rPr>
        <w:t xml:space="preserve"> </w:t>
      </w:r>
    </w:p>
    <w:p w14:paraId="041038D2" w14:textId="77777777" w:rsidR="00055D9B" w:rsidRPr="00E60098" w:rsidRDefault="00055D9B" w:rsidP="00055D9B">
      <w:pPr>
        <w:pStyle w:val="NormalWeb"/>
        <w:shd w:val="clear" w:color="auto" w:fill="FFFFFF"/>
        <w:spacing w:after="0" w:afterAutospacing="0" w:line="192" w:lineRule="atLeast"/>
        <w:ind w:left="720"/>
        <w:jc w:val="both"/>
        <w:rPr>
          <w:rFonts w:asciiTheme="minorHAnsi" w:eastAsia="Times New Roman" w:hAnsiTheme="minorHAnsi"/>
          <w:color w:val="000000"/>
          <w:sz w:val="24"/>
          <w:szCs w:val="24"/>
        </w:rPr>
      </w:pPr>
      <w:proofErr w:type="spellStart"/>
      <w:r w:rsidRPr="00E60098">
        <w:rPr>
          <w:rFonts w:asciiTheme="minorHAnsi" w:eastAsia="Times New Roman" w:hAnsiTheme="minorHAnsi"/>
          <w:b/>
          <w:color w:val="000000"/>
          <w:sz w:val="24"/>
          <w:szCs w:val="24"/>
        </w:rPr>
        <w:t>Título</w:t>
      </w:r>
      <w:proofErr w:type="spellEnd"/>
      <w:r w:rsidRPr="00E60098">
        <w:rPr>
          <w:rFonts w:asciiTheme="minorHAnsi" w:eastAsia="Times New Roman" w:hAnsiTheme="minorHAnsi"/>
          <w:color w:val="000000"/>
          <w:sz w:val="24"/>
          <w:szCs w:val="24"/>
        </w:rPr>
        <w:t xml:space="preserve">: </w:t>
      </w:r>
      <w:r>
        <w:rPr>
          <w:rFonts w:asciiTheme="minorHAnsi" w:eastAsia="Times New Roman" w:hAnsiTheme="minorHAnsi"/>
          <w:color w:val="000000"/>
          <w:sz w:val="24"/>
          <w:szCs w:val="24"/>
        </w:rPr>
        <w:t>“</w:t>
      </w:r>
      <w:r w:rsidRPr="00E60098">
        <w:rPr>
          <w:rFonts w:asciiTheme="minorHAnsi" w:eastAsia="Times New Roman" w:hAnsiTheme="minorHAnsi"/>
          <w:color w:val="000000"/>
          <w:sz w:val="24"/>
          <w:szCs w:val="24"/>
        </w:rPr>
        <w:t xml:space="preserve">El </w:t>
      </w:r>
      <w:proofErr w:type="spellStart"/>
      <w:r w:rsidRPr="00E60098">
        <w:rPr>
          <w:rFonts w:asciiTheme="minorHAnsi" w:eastAsia="Times New Roman" w:hAnsiTheme="minorHAnsi"/>
          <w:color w:val="000000"/>
          <w:sz w:val="24"/>
          <w:szCs w:val="24"/>
        </w:rPr>
        <w:t>Menón</w:t>
      </w:r>
      <w:proofErr w:type="spellEnd"/>
      <w:r w:rsidRPr="00E60098">
        <w:rPr>
          <w:rFonts w:asciiTheme="minorHAnsi" w:eastAsia="Times New Roman" w:hAnsiTheme="minorHAnsi"/>
          <w:color w:val="000000"/>
          <w:sz w:val="24"/>
          <w:szCs w:val="24"/>
        </w:rPr>
        <w:t xml:space="preserve"> de </w:t>
      </w:r>
      <w:proofErr w:type="spellStart"/>
      <w:r w:rsidRPr="00E60098">
        <w:rPr>
          <w:rFonts w:asciiTheme="minorHAnsi" w:eastAsia="Times New Roman" w:hAnsiTheme="minorHAnsi"/>
          <w:color w:val="000000"/>
          <w:sz w:val="24"/>
          <w:szCs w:val="24"/>
        </w:rPr>
        <w:t>Platón</w:t>
      </w:r>
      <w:proofErr w:type="spellEnd"/>
      <w:r w:rsidRPr="00E60098">
        <w:rPr>
          <w:rFonts w:asciiTheme="minorHAnsi" w:eastAsia="Times New Roman" w:hAnsiTheme="minorHAnsi"/>
          <w:color w:val="000000"/>
          <w:sz w:val="24"/>
          <w:szCs w:val="24"/>
        </w:rPr>
        <w:t xml:space="preserve"> y </w:t>
      </w:r>
      <w:proofErr w:type="spellStart"/>
      <w:r w:rsidRPr="00E60098">
        <w:rPr>
          <w:rFonts w:asciiTheme="minorHAnsi" w:eastAsia="Times New Roman" w:hAnsiTheme="minorHAnsi"/>
          <w:color w:val="000000"/>
          <w:sz w:val="24"/>
          <w:szCs w:val="24"/>
        </w:rPr>
        <w:t>los</w:t>
      </w:r>
      <w:proofErr w:type="spellEnd"/>
      <w:r w:rsidRPr="00E60098">
        <w:rPr>
          <w:rFonts w:asciiTheme="minorHAnsi" w:eastAsia="Times New Roman" w:hAnsiTheme="minorHAnsi"/>
          <w:color w:val="000000"/>
          <w:sz w:val="24"/>
          <w:szCs w:val="24"/>
        </w:rPr>
        <w:t xml:space="preserve"> </w:t>
      </w:r>
      <w:proofErr w:type="spellStart"/>
      <w:r w:rsidRPr="00E60098">
        <w:rPr>
          <w:rFonts w:asciiTheme="minorHAnsi" w:eastAsia="Times New Roman" w:hAnsiTheme="minorHAnsi"/>
          <w:color w:val="000000"/>
          <w:sz w:val="24"/>
          <w:szCs w:val="24"/>
        </w:rPr>
        <w:t>efectos</w:t>
      </w:r>
      <w:proofErr w:type="spellEnd"/>
      <w:r w:rsidRPr="00E60098">
        <w:rPr>
          <w:rFonts w:asciiTheme="minorHAnsi" w:eastAsia="Times New Roman" w:hAnsiTheme="minorHAnsi"/>
          <w:color w:val="000000"/>
          <w:sz w:val="24"/>
          <w:szCs w:val="24"/>
        </w:rPr>
        <w:t xml:space="preserve"> de </w:t>
      </w:r>
      <w:proofErr w:type="spellStart"/>
      <w:r w:rsidRPr="00E60098">
        <w:rPr>
          <w:rFonts w:asciiTheme="minorHAnsi" w:eastAsia="Times New Roman" w:hAnsiTheme="minorHAnsi"/>
          <w:color w:val="000000"/>
          <w:sz w:val="24"/>
          <w:szCs w:val="24"/>
        </w:rPr>
        <w:t>formación</w:t>
      </w:r>
      <w:proofErr w:type="spellEnd"/>
      <w:r>
        <w:rPr>
          <w:rFonts w:asciiTheme="minorHAnsi" w:eastAsia="Times New Roman" w:hAnsiTheme="minorHAnsi"/>
          <w:color w:val="000000"/>
          <w:sz w:val="24"/>
          <w:szCs w:val="24"/>
        </w:rPr>
        <w:t>”</w:t>
      </w:r>
    </w:p>
    <w:p w14:paraId="7D60797F" w14:textId="77777777" w:rsidR="00055D9B" w:rsidRPr="00014A42" w:rsidRDefault="00055D9B" w:rsidP="00055D9B">
      <w:pPr>
        <w:pStyle w:val="NormalWeb"/>
        <w:shd w:val="clear" w:color="auto" w:fill="FFFFFF"/>
        <w:spacing w:after="0" w:afterAutospacing="0" w:line="192" w:lineRule="atLeast"/>
        <w:ind w:left="720"/>
        <w:jc w:val="both"/>
        <w:rPr>
          <w:rFonts w:asciiTheme="minorHAnsi" w:eastAsia="Times New Roman" w:hAnsiTheme="minorHAnsi"/>
          <w:color w:val="000000"/>
          <w:sz w:val="24"/>
          <w:szCs w:val="24"/>
          <w:lang w:val="es-CO"/>
        </w:rPr>
      </w:pPr>
      <w:r w:rsidRPr="00014A42">
        <w:rPr>
          <w:rFonts w:asciiTheme="minorHAnsi" w:eastAsia="Times New Roman" w:hAnsiTheme="minorHAnsi"/>
          <w:b/>
          <w:color w:val="000000"/>
          <w:sz w:val="24"/>
          <w:szCs w:val="24"/>
          <w:lang w:val="es-CO"/>
        </w:rPr>
        <w:t>Resumen</w:t>
      </w:r>
      <w:r w:rsidRPr="00014A42">
        <w:rPr>
          <w:rFonts w:asciiTheme="minorHAnsi" w:eastAsia="Times New Roman" w:hAnsiTheme="minorHAnsi"/>
          <w:color w:val="000000"/>
          <w:sz w:val="24"/>
          <w:szCs w:val="24"/>
          <w:lang w:val="es-CO"/>
        </w:rPr>
        <w:t xml:space="preserve">: El tema del diálogo es la ‘virtud’. Pero no es menos importante –aunque sea tan explícito– el procedimiento mismo mediante el cual se lleva a cabo la conversación, el cual tiene que ver con el proceso formativo. Por eso, buscando en la filosofía para entender dicho proceso, se toma este diálogo entre los múltiples del autor; a sabiendas de que es un tema que hace presencia a través de los diversos pasajes de la obra del autor. La atención se centra en lo que ofrece </w:t>
      </w:r>
      <w:r w:rsidRPr="00014A42">
        <w:rPr>
          <w:rFonts w:asciiTheme="minorHAnsi" w:eastAsia="Times New Roman" w:hAnsiTheme="minorHAnsi"/>
          <w:i/>
          <w:iCs/>
          <w:color w:val="000000"/>
          <w:sz w:val="24"/>
          <w:szCs w:val="24"/>
          <w:lang w:val="es-CO"/>
        </w:rPr>
        <w:t>Menón</w:t>
      </w:r>
      <w:r w:rsidRPr="00014A42">
        <w:rPr>
          <w:rFonts w:asciiTheme="minorHAnsi" w:eastAsia="Times New Roman" w:hAnsiTheme="minorHAnsi"/>
          <w:color w:val="000000"/>
          <w:sz w:val="24"/>
          <w:szCs w:val="24"/>
          <w:lang w:val="es-CO"/>
        </w:rPr>
        <w:t xml:space="preserve"> para pensar críticamente tanto la psicometría como la lógica en cuanto bases que se han ‘tomado’ para la reflexión y la acción sobre la </w:t>
      </w:r>
      <w:r w:rsidRPr="00014A42">
        <w:rPr>
          <w:rFonts w:asciiTheme="minorHAnsi" w:eastAsia="Times New Roman" w:hAnsiTheme="minorHAnsi"/>
          <w:i/>
          <w:iCs/>
          <w:color w:val="000000"/>
          <w:sz w:val="24"/>
          <w:szCs w:val="24"/>
          <w:lang w:val="es-CO"/>
        </w:rPr>
        <w:t>formación</w:t>
      </w:r>
      <w:r w:rsidRPr="00014A42">
        <w:rPr>
          <w:rFonts w:asciiTheme="minorHAnsi" w:eastAsia="Times New Roman" w:hAnsiTheme="minorHAnsi"/>
          <w:color w:val="000000"/>
          <w:sz w:val="24"/>
          <w:szCs w:val="24"/>
          <w:lang w:val="es-CO"/>
        </w:rPr>
        <w:t xml:space="preserve">; se procede a examinar la perspectiva de Sócrates y la especificidad del objeto de la misma; se caracteriza la doble relación ‘intención enunciada-enunciación’ en este diálogo; se establecen las ‘posiciones’ derivadas del análisis y el ‘corto circuito’ que traen consigo; se cierra la ponencia con la confrontación ‘suposición-formación’ a que da lugar el diálogo. Todo el estudio mira a la </w:t>
      </w:r>
      <w:r w:rsidRPr="00014A42">
        <w:rPr>
          <w:rFonts w:asciiTheme="minorHAnsi" w:eastAsia="Times New Roman" w:hAnsiTheme="minorHAnsi"/>
          <w:i/>
          <w:iCs/>
          <w:color w:val="000000"/>
          <w:sz w:val="24"/>
          <w:szCs w:val="24"/>
          <w:lang w:val="es-CO"/>
        </w:rPr>
        <w:t>formación</w:t>
      </w:r>
      <w:r w:rsidRPr="00014A42">
        <w:rPr>
          <w:rFonts w:asciiTheme="minorHAnsi" w:eastAsia="Times New Roman" w:hAnsiTheme="minorHAnsi"/>
          <w:color w:val="000000"/>
          <w:sz w:val="24"/>
          <w:szCs w:val="24"/>
          <w:lang w:val="es-CO"/>
        </w:rPr>
        <w:t xml:space="preserve"> en la tradición de la lectura llevada a cabo por J. Lacan sobre la figura de Alcibíades, en el </w:t>
      </w:r>
      <w:r w:rsidRPr="00014A42">
        <w:rPr>
          <w:rFonts w:asciiTheme="minorHAnsi" w:eastAsia="Times New Roman" w:hAnsiTheme="minorHAnsi"/>
          <w:i/>
          <w:iCs/>
          <w:color w:val="000000"/>
          <w:sz w:val="24"/>
          <w:szCs w:val="24"/>
          <w:lang w:val="es-CO"/>
        </w:rPr>
        <w:t>Banquete</w:t>
      </w:r>
      <w:r w:rsidRPr="00014A42">
        <w:rPr>
          <w:rFonts w:asciiTheme="minorHAnsi" w:eastAsia="Times New Roman" w:hAnsiTheme="minorHAnsi"/>
          <w:color w:val="000000"/>
          <w:sz w:val="24"/>
          <w:szCs w:val="24"/>
          <w:lang w:val="es-CO"/>
        </w:rPr>
        <w:t>.</w:t>
      </w:r>
    </w:p>
    <w:p w14:paraId="683DB037" w14:textId="77777777" w:rsidR="00055D9B" w:rsidRPr="00055D9B" w:rsidRDefault="00055D9B" w:rsidP="00055D9B">
      <w:pPr>
        <w:pStyle w:val="Prrafodelista"/>
        <w:rPr>
          <w:rFonts w:cstheme="minorHAnsi"/>
          <w:b/>
          <w:sz w:val="24"/>
          <w:szCs w:val="24"/>
        </w:rPr>
      </w:pPr>
    </w:p>
    <w:p w14:paraId="3126E0E2" w14:textId="6BCAF61C" w:rsidR="00055D9B" w:rsidRDefault="00055D9B" w:rsidP="00290B0C">
      <w:pPr>
        <w:pStyle w:val="Prrafodelista"/>
        <w:jc w:val="center"/>
        <w:rPr>
          <w:rFonts w:cstheme="minorHAnsi"/>
          <w:b/>
          <w:sz w:val="24"/>
          <w:szCs w:val="24"/>
        </w:rPr>
      </w:pPr>
      <w:r w:rsidRPr="00055D9B">
        <w:rPr>
          <w:rFonts w:cstheme="minorHAnsi"/>
          <w:b/>
          <w:sz w:val="24"/>
          <w:szCs w:val="24"/>
        </w:rPr>
        <w:t>SESIÓN 5</w:t>
      </w:r>
      <w:r w:rsidR="00290B0C">
        <w:rPr>
          <w:rFonts w:cstheme="minorHAnsi"/>
          <w:b/>
          <w:sz w:val="24"/>
          <w:szCs w:val="24"/>
        </w:rPr>
        <w:t>. Viernes 18:30 a 20:00</w:t>
      </w:r>
    </w:p>
    <w:p w14:paraId="3D4AED8C" w14:textId="77777777" w:rsidR="00055D9B" w:rsidRPr="00E60098" w:rsidRDefault="00055D9B" w:rsidP="00055D9B">
      <w:pPr>
        <w:pStyle w:val="Default"/>
        <w:numPr>
          <w:ilvl w:val="0"/>
          <w:numId w:val="5"/>
        </w:numPr>
        <w:spacing w:line="360" w:lineRule="auto"/>
        <w:jc w:val="both"/>
        <w:rPr>
          <w:rFonts w:asciiTheme="minorHAnsi" w:hAnsiTheme="minorHAnsi" w:cstheme="minorHAnsi"/>
          <w:b/>
        </w:rPr>
      </w:pPr>
      <w:r w:rsidRPr="00E60098">
        <w:rPr>
          <w:rFonts w:asciiTheme="minorHAnsi" w:hAnsiTheme="minorHAnsi" w:cstheme="minorHAnsi"/>
          <w:b/>
        </w:rPr>
        <w:t>Edgar Eslava, Profesor Universidad Santo Tomas</w:t>
      </w:r>
    </w:p>
    <w:p w14:paraId="7E87F616" w14:textId="77777777" w:rsidR="00055D9B" w:rsidRPr="00E60098" w:rsidRDefault="00055D9B" w:rsidP="00055D9B">
      <w:pPr>
        <w:pStyle w:val="Default"/>
        <w:spacing w:line="360" w:lineRule="auto"/>
        <w:ind w:left="720"/>
        <w:jc w:val="both"/>
        <w:rPr>
          <w:rFonts w:asciiTheme="minorHAnsi" w:hAnsiTheme="minorHAnsi" w:cstheme="minorHAnsi"/>
          <w:shd w:val="clear" w:color="auto" w:fill="FFFFFF"/>
        </w:rPr>
      </w:pPr>
      <w:r w:rsidRPr="00E60098">
        <w:rPr>
          <w:rFonts w:asciiTheme="minorHAnsi" w:hAnsiTheme="minorHAnsi" w:cstheme="minorHAnsi"/>
          <w:b/>
        </w:rPr>
        <w:t>Título:</w:t>
      </w:r>
      <w:r w:rsidRPr="00E60098">
        <w:rPr>
          <w:rFonts w:asciiTheme="minorHAnsi" w:hAnsiTheme="minorHAnsi" w:cstheme="minorHAnsi"/>
        </w:rPr>
        <w:t xml:space="preserve"> </w:t>
      </w:r>
      <w:r>
        <w:rPr>
          <w:rFonts w:asciiTheme="minorHAnsi" w:hAnsiTheme="minorHAnsi" w:cstheme="minorHAnsi"/>
        </w:rPr>
        <w:t>“</w:t>
      </w:r>
      <w:r w:rsidRPr="00E60098">
        <w:rPr>
          <w:rFonts w:asciiTheme="minorHAnsi" w:hAnsiTheme="minorHAnsi" w:cstheme="minorHAnsi"/>
          <w:shd w:val="clear" w:color="auto" w:fill="FFFFFF"/>
        </w:rPr>
        <w:t>Humanidades sin humanismo</w:t>
      </w:r>
      <w:r>
        <w:rPr>
          <w:rFonts w:asciiTheme="minorHAnsi" w:hAnsiTheme="minorHAnsi" w:cstheme="minorHAnsi"/>
          <w:shd w:val="clear" w:color="auto" w:fill="FFFFFF"/>
        </w:rPr>
        <w:t>”</w:t>
      </w:r>
      <w:r w:rsidRPr="00E60098">
        <w:rPr>
          <w:rFonts w:asciiTheme="minorHAnsi" w:hAnsiTheme="minorHAnsi" w:cstheme="minorHAnsi"/>
          <w:shd w:val="clear" w:color="auto" w:fill="FFFFFF"/>
        </w:rPr>
        <w:t xml:space="preserve">. </w:t>
      </w:r>
    </w:p>
    <w:p w14:paraId="40F8AF37" w14:textId="77777777" w:rsidR="00055D9B" w:rsidRDefault="00055D9B" w:rsidP="007A38BA">
      <w:pPr>
        <w:pStyle w:val="Default"/>
        <w:ind w:left="720"/>
        <w:jc w:val="both"/>
        <w:rPr>
          <w:rStyle w:val="apple-converted-space"/>
          <w:rFonts w:asciiTheme="minorHAnsi" w:hAnsiTheme="minorHAnsi" w:cstheme="minorHAnsi"/>
          <w:shd w:val="clear" w:color="auto" w:fill="FFFFFF"/>
        </w:rPr>
      </w:pPr>
      <w:r w:rsidRPr="00E60098">
        <w:rPr>
          <w:rFonts w:asciiTheme="minorHAnsi" w:hAnsiTheme="minorHAnsi" w:cstheme="minorHAnsi"/>
          <w:b/>
          <w:shd w:val="clear" w:color="auto" w:fill="FFFFFF"/>
        </w:rPr>
        <w:t>Resumen:</w:t>
      </w:r>
      <w:r w:rsidRPr="00E60098">
        <w:rPr>
          <w:rFonts w:asciiTheme="minorHAnsi" w:hAnsiTheme="minorHAnsi" w:cstheme="minorHAnsi"/>
          <w:shd w:val="clear" w:color="auto" w:fill="FFFFFF"/>
        </w:rPr>
        <w:t xml:space="preserve"> se plantea una alternativa de dar sentido a las preguntas acerca de la pertinencia y valor de la enseñanza de las humanidades, desde una perspectiva diferente a la que hoy en día es convencional.</w:t>
      </w:r>
      <w:r w:rsidRPr="00E60098">
        <w:rPr>
          <w:rStyle w:val="apple-converted-space"/>
          <w:rFonts w:asciiTheme="minorHAnsi" w:hAnsiTheme="minorHAnsi" w:cstheme="minorHAnsi"/>
          <w:shd w:val="clear" w:color="auto" w:fill="FFFFFF"/>
        </w:rPr>
        <w:t> </w:t>
      </w:r>
    </w:p>
    <w:p w14:paraId="013EF1F7" w14:textId="77777777" w:rsidR="007A38BA" w:rsidRDefault="007A38BA" w:rsidP="007A38BA">
      <w:pPr>
        <w:pStyle w:val="Default"/>
        <w:ind w:left="720"/>
        <w:jc w:val="both"/>
        <w:rPr>
          <w:rStyle w:val="apple-converted-space"/>
          <w:rFonts w:asciiTheme="minorHAnsi" w:hAnsiTheme="minorHAnsi" w:cstheme="minorHAnsi"/>
          <w:shd w:val="clear" w:color="auto" w:fill="FFFFFF"/>
        </w:rPr>
      </w:pPr>
    </w:p>
    <w:p w14:paraId="56EBE978" w14:textId="77777777" w:rsidR="007A38BA" w:rsidRPr="00E60098" w:rsidRDefault="007A38BA" w:rsidP="007A38BA">
      <w:pPr>
        <w:pStyle w:val="Prrafodelista"/>
        <w:numPr>
          <w:ilvl w:val="0"/>
          <w:numId w:val="5"/>
        </w:numPr>
        <w:jc w:val="both"/>
        <w:rPr>
          <w:ins w:id="28" w:author="Wilson Herrera" w:date="2016-02-27T13:34:00Z"/>
          <w:rFonts w:cstheme="minorHAnsi"/>
          <w:sz w:val="24"/>
          <w:szCs w:val="24"/>
        </w:rPr>
      </w:pPr>
      <w:r w:rsidRPr="00E60098">
        <w:rPr>
          <w:rFonts w:cstheme="minorHAnsi"/>
          <w:b/>
          <w:sz w:val="24"/>
          <w:szCs w:val="24"/>
        </w:rPr>
        <w:t xml:space="preserve">Alejandro Cerletti, </w:t>
      </w:r>
      <w:r w:rsidRPr="00E60098">
        <w:rPr>
          <w:rFonts w:eastAsia="Times New Roman" w:cs="Arial"/>
          <w:b/>
          <w:sz w:val="24"/>
          <w:szCs w:val="24"/>
          <w:shd w:val="clear" w:color="auto" w:fill="FFFFFF"/>
          <w:lang w:eastAsia="es-ES"/>
        </w:rPr>
        <w:t>Investigador docente de la Universidad Nacional de General Sarmiento y de la Universidad de Buenos Aires</w:t>
      </w:r>
    </w:p>
    <w:p w14:paraId="49DA69BF" w14:textId="77777777" w:rsidR="007A38BA" w:rsidRPr="00E60098" w:rsidRDefault="007A38BA" w:rsidP="007A38BA">
      <w:pPr>
        <w:ind w:firstLine="708"/>
        <w:jc w:val="both"/>
        <w:rPr>
          <w:ins w:id="29" w:author="Wilson Herrera" w:date="2016-02-27T13:34:00Z"/>
          <w:sz w:val="24"/>
          <w:szCs w:val="24"/>
          <w:lang w:val="en-US" w:eastAsia="es-ES"/>
        </w:rPr>
      </w:pPr>
      <w:r w:rsidRPr="00E60098">
        <w:rPr>
          <w:rFonts w:cstheme="minorHAnsi"/>
          <w:b/>
          <w:sz w:val="24"/>
          <w:szCs w:val="24"/>
        </w:rPr>
        <w:t xml:space="preserve">Título: </w:t>
      </w:r>
      <w:r>
        <w:rPr>
          <w:rFonts w:cstheme="minorHAnsi"/>
          <w:b/>
          <w:sz w:val="24"/>
          <w:szCs w:val="24"/>
        </w:rPr>
        <w:t>“</w:t>
      </w:r>
      <w:ins w:id="30" w:author="Wilson Herrera" w:date="2016-02-27T13:33:00Z">
        <w:r w:rsidRPr="00E60098">
          <w:rPr>
            <w:rFonts w:eastAsia="Times New Roman" w:cs="Times New Roman"/>
            <w:bCs/>
            <w:sz w:val="24"/>
            <w:szCs w:val="24"/>
            <w:shd w:val="clear" w:color="auto" w:fill="FFFFFF"/>
            <w:lang w:val="en-US" w:eastAsia="es-ES"/>
          </w:rPr>
          <w:t xml:space="preserve">La </w:t>
        </w:r>
        <w:proofErr w:type="spellStart"/>
        <w:r w:rsidRPr="00E60098">
          <w:rPr>
            <w:rFonts w:eastAsia="Times New Roman" w:cs="Times New Roman"/>
            <w:bCs/>
            <w:sz w:val="24"/>
            <w:szCs w:val="24"/>
            <w:shd w:val="clear" w:color="auto" w:fill="FFFFFF"/>
            <w:lang w:val="en-US" w:eastAsia="es-ES"/>
          </w:rPr>
          <w:t>filosofía</w:t>
        </w:r>
        <w:proofErr w:type="spellEnd"/>
        <w:r w:rsidRPr="00E60098">
          <w:rPr>
            <w:rFonts w:eastAsia="Times New Roman" w:cs="Times New Roman"/>
            <w:bCs/>
            <w:sz w:val="24"/>
            <w:szCs w:val="24"/>
            <w:shd w:val="clear" w:color="auto" w:fill="FFFFFF"/>
            <w:lang w:val="en-US" w:eastAsia="es-ES"/>
          </w:rPr>
          <w:t xml:space="preserve"> en la </w:t>
        </w:r>
        <w:proofErr w:type="spellStart"/>
        <w:r w:rsidRPr="00E60098">
          <w:rPr>
            <w:rFonts w:eastAsia="Times New Roman" w:cs="Times New Roman"/>
            <w:bCs/>
            <w:sz w:val="24"/>
            <w:szCs w:val="24"/>
            <w:shd w:val="clear" w:color="auto" w:fill="FFFFFF"/>
            <w:lang w:val="en-US" w:eastAsia="es-ES"/>
          </w:rPr>
          <w:t>educación</w:t>
        </w:r>
        <w:proofErr w:type="spellEnd"/>
        <w:r w:rsidRPr="00E60098">
          <w:rPr>
            <w:rFonts w:eastAsia="Times New Roman" w:cs="Times New Roman"/>
            <w:bCs/>
            <w:sz w:val="24"/>
            <w:szCs w:val="24"/>
            <w:shd w:val="clear" w:color="auto" w:fill="FFFFFF"/>
            <w:lang w:val="en-US" w:eastAsia="es-ES"/>
          </w:rPr>
          <w:t xml:space="preserve"> formal</w:t>
        </w:r>
      </w:ins>
      <w:r w:rsidRPr="00E60098">
        <w:rPr>
          <w:rFonts w:eastAsia="Times New Roman" w:cs="Times New Roman"/>
          <w:bCs/>
          <w:sz w:val="24"/>
          <w:szCs w:val="24"/>
          <w:shd w:val="clear" w:color="auto" w:fill="FFFFFF"/>
          <w:lang w:val="en-US" w:eastAsia="es-ES"/>
        </w:rPr>
        <w:t>:</w:t>
      </w:r>
      <w:ins w:id="31" w:author="Wilson Herrera" w:date="2016-02-27T13:33:00Z">
        <w:r w:rsidRPr="00E60098">
          <w:rPr>
            <w:rFonts w:eastAsia="Times New Roman" w:cs="Times New Roman"/>
            <w:bCs/>
            <w:sz w:val="24"/>
            <w:szCs w:val="24"/>
            <w:shd w:val="clear" w:color="auto" w:fill="FFFFFF"/>
            <w:lang w:val="en-US" w:eastAsia="es-ES"/>
          </w:rPr>
          <w:t xml:space="preserve"> </w:t>
        </w:r>
        <w:proofErr w:type="spellStart"/>
        <w:r w:rsidRPr="00E60098">
          <w:rPr>
            <w:rFonts w:eastAsia="Times New Roman" w:cs="Times New Roman"/>
            <w:bCs/>
            <w:sz w:val="24"/>
            <w:szCs w:val="24"/>
            <w:shd w:val="clear" w:color="auto" w:fill="FFFFFF"/>
            <w:lang w:val="en-US" w:eastAsia="es-ES"/>
          </w:rPr>
          <w:t>Conflictos</w:t>
        </w:r>
        <w:proofErr w:type="spellEnd"/>
        <w:r w:rsidRPr="00E60098">
          <w:rPr>
            <w:rFonts w:eastAsia="Times New Roman" w:cs="Times New Roman"/>
            <w:bCs/>
            <w:sz w:val="24"/>
            <w:szCs w:val="24"/>
            <w:shd w:val="clear" w:color="auto" w:fill="FFFFFF"/>
            <w:lang w:val="en-US" w:eastAsia="es-ES"/>
          </w:rPr>
          <w:t xml:space="preserve"> y </w:t>
        </w:r>
        <w:proofErr w:type="spellStart"/>
        <w:r w:rsidRPr="00E60098">
          <w:rPr>
            <w:rFonts w:eastAsia="Times New Roman" w:cs="Times New Roman"/>
            <w:bCs/>
            <w:sz w:val="24"/>
            <w:szCs w:val="24"/>
            <w:shd w:val="clear" w:color="auto" w:fill="FFFFFF"/>
            <w:lang w:val="en-US" w:eastAsia="es-ES"/>
          </w:rPr>
          <w:t>posibilidades</w:t>
        </w:r>
      </w:ins>
      <w:proofErr w:type="spellEnd"/>
      <w:r>
        <w:rPr>
          <w:rFonts w:eastAsia="Times New Roman" w:cs="Times New Roman"/>
          <w:bCs/>
          <w:sz w:val="24"/>
          <w:szCs w:val="24"/>
          <w:shd w:val="clear" w:color="auto" w:fill="FFFFFF"/>
          <w:lang w:val="en-US" w:eastAsia="es-ES"/>
        </w:rPr>
        <w:t>”</w:t>
      </w:r>
      <w:ins w:id="32" w:author="Wilson Herrera" w:date="2016-02-27T13:34:00Z">
        <w:r w:rsidRPr="00E60098">
          <w:rPr>
            <w:rFonts w:eastAsia="Times New Roman" w:cs="Times New Roman"/>
            <w:sz w:val="24"/>
            <w:szCs w:val="24"/>
            <w:lang w:val="en-US" w:eastAsia="es-ES"/>
          </w:rPr>
          <w:tab/>
        </w:r>
      </w:ins>
    </w:p>
    <w:p w14:paraId="66D543E8" w14:textId="27B39D86" w:rsidR="007A38BA" w:rsidRDefault="007A38BA" w:rsidP="007A38BA">
      <w:pPr>
        <w:pStyle w:val="Default"/>
        <w:ind w:left="720"/>
        <w:jc w:val="both"/>
        <w:rPr>
          <w:rFonts w:eastAsia="Times New Roman" w:cs="Times New Roman"/>
          <w:shd w:val="clear" w:color="auto" w:fill="FFFFFF"/>
          <w:lang w:val="es-ES_tradnl" w:eastAsia="es-ES"/>
        </w:rPr>
      </w:pPr>
      <w:r w:rsidRPr="00E60098">
        <w:rPr>
          <w:rFonts w:cstheme="minorHAnsi"/>
          <w:b/>
        </w:rPr>
        <w:t>Resumen</w:t>
      </w:r>
      <w:ins w:id="33" w:author="Wilson Herrera" w:date="2016-02-27T13:32:00Z">
        <w:r w:rsidRPr="00E60098">
          <w:rPr>
            <w:rFonts w:cstheme="minorHAnsi"/>
            <w:b/>
          </w:rPr>
          <w:t xml:space="preserve">: </w:t>
        </w:r>
        <w:r w:rsidRPr="00E60098">
          <w:rPr>
            <w:rFonts w:eastAsia="Times New Roman" w:cs="Times New Roman"/>
            <w:shd w:val="clear" w:color="auto" w:fill="FFFFFF"/>
            <w:lang w:val="es-ES_tradnl" w:eastAsia="es-ES"/>
          </w:rPr>
          <w:t>Si bien la filosofía en la actualidad forma parte de los programas oficiales de enseñanza de muchos países, su utilidad, su pertinencia o su permanencia son motivos recurrentes de debates. Es habitual que, de tanto en tanto, la filosofía deba tener que evidenciar su valor para la formación integral de los jóvenes y justificar su inclusión en los planes de estudio de la educación formal, de acuerdo a los requerimientos circunstanciales de las políticas educativas de turno. En esta exposición reflexionaremos sobre los diferentes sentidos que pueden atribuirse a la enseñanza de la filosofía en la educación, revisaremos los supuestos de las demandas usuales que se le formulan, y, en función de ello, analizaremos los diferentes lugares que puede asignársele y evaluaremos opciones alternativas.</w:t>
        </w:r>
      </w:ins>
    </w:p>
    <w:p w14:paraId="30AED487" w14:textId="06E204A2" w:rsidR="00B264E4" w:rsidRDefault="00B264E4" w:rsidP="007A38BA">
      <w:pPr>
        <w:pStyle w:val="Default"/>
        <w:ind w:left="720"/>
        <w:jc w:val="both"/>
        <w:rPr>
          <w:rStyle w:val="apple-converted-space"/>
          <w:rFonts w:asciiTheme="minorHAnsi" w:hAnsiTheme="minorHAnsi" w:cstheme="minorHAnsi"/>
          <w:shd w:val="clear" w:color="auto" w:fill="FFFFFF"/>
        </w:rPr>
      </w:pPr>
    </w:p>
    <w:p w14:paraId="27D863B0" w14:textId="77777777" w:rsidR="001D311A" w:rsidRDefault="001D311A" w:rsidP="007A38BA">
      <w:pPr>
        <w:pStyle w:val="Default"/>
        <w:ind w:left="720"/>
        <w:jc w:val="both"/>
        <w:rPr>
          <w:rStyle w:val="apple-converted-space"/>
          <w:rFonts w:asciiTheme="minorHAnsi" w:hAnsiTheme="minorHAnsi" w:cstheme="minorHAnsi"/>
          <w:shd w:val="clear" w:color="auto" w:fill="FFFFFF"/>
        </w:rPr>
      </w:pPr>
    </w:p>
    <w:sectPr w:rsidR="001D31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utura Lt BT">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12748"/>
    <w:multiLevelType w:val="hybridMultilevel"/>
    <w:tmpl w:val="2B0A65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B97E93"/>
    <w:multiLevelType w:val="hybridMultilevel"/>
    <w:tmpl w:val="5BE4D6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B86DD8"/>
    <w:multiLevelType w:val="hybridMultilevel"/>
    <w:tmpl w:val="DB6C5C7C"/>
    <w:lvl w:ilvl="0" w:tplc="AA54D43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DF788B"/>
    <w:multiLevelType w:val="hybridMultilevel"/>
    <w:tmpl w:val="003E9F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A0C62F1"/>
    <w:multiLevelType w:val="hybridMultilevel"/>
    <w:tmpl w:val="2B0A65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58D"/>
    <w:rsid w:val="00014A42"/>
    <w:rsid w:val="00044489"/>
    <w:rsid w:val="00054B0E"/>
    <w:rsid w:val="00055D9B"/>
    <w:rsid w:val="000F1D11"/>
    <w:rsid w:val="00100649"/>
    <w:rsid w:val="00111D86"/>
    <w:rsid w:val="001260B7"/>
    <w:rsid w:val="001A024D"/>
    <w:rsid w:val="001A7B33"/>
    <w:rsid w:val="001C496A"/>
    <w:rsid w:val="001D311A"/>
    <w:rsid w:val="0026284C"/>
    <w:rsid w:val="00290B0C"/>
    <w:rsid w:val="00305B2B"/>
    <w:rsid w:val="00351DC6"/>
    <w:rsid w:val="003D0119"/>
    <w:rsid w:val="003D2EF2"/>
    <w:rsid w:val="00425DDA"/>
    <w:rsid w:val="00552E67"/>
    <w:rsid w:val="00574A15"/>
    <w:rsid w:val="005822C1"/>
    <w:rsid w:val="00594CC0"/>
    <w:rsid w:val="005C0C75"/>
    <w:rsid w:val="005C6BE2"/>
    <w:rsid w:val="005C7F70"/>
    <w:rsid w:val="00772E2D"/>
    <w:rsid w:val="007A38BA"/>
    <w:rsid w:val="007B1B3B"/>
    <w:rsid w:val="007E0304"/>
    <w:rsid w:val="008323C6"/>
    <w:rsid w:val="008D52E3"/>
    <w:rsid w:val="00981508"/>
    <w:rsid w:val="00A32D38"/>
    <w:rsid w:val="00B264E4"/>
    <w:rsid w:val="00B91E55"/>
    <w:rsid w:val="00B949BA"/>
    <w:rsid w:val="00BC52A7"/>
    <w:rsid w:val="00BE32FD"/>
    <w:rsid w:val="00BE7360"/>
    <w:rsid w:val="00BF6466"/>
    <w:rsid w:val="00C22EB0"/>
    <w:rsid w:val="00C40C9C"/>
    <w:rsid w:val="00C57D82"/>
    <w:rsid w:val="00C95385"/>
    <w:rsid w:val="00CF4006"/>
    <w:rsid w:val="00D1287F"/>
    <w:rsid w:val="00DE158D"/>
    <w:rsid w:val="00E05596"/>
    <w:rsid w:val="00E60098"/>
    <w:rsid w:val="00E67FC0"/>
    <w:rsid w:val="00E70082"/>
    <w:rsid w:val="00FA392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6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158D"/>
    <w:pPr>
      <w:ind w:left="720"/>
      <w:contextualSpacing/>
    </w:pPr>
  </w:style>
  <w:style w:type="paragraph" w:customStyle="1" w:styleId="Default">
    <w:name w:val="Default"/>
    <w:rsid w:val="000F1D11"/>
    <w:pPr>
      <w:autoSpaceDE w:val="0"/>
      <w:autoSpaceDN w:val="0"/>
      <w:adjustRightInd w:val="0"/>
      <w:spacing w:after="0" w:line="240" w:lineRule="auto"/>
    </w:pPr>
    <w:rPr>
      <w:rFonts w:ascii="Futura Lt BT" w:hAnsi="Futura Lt BT" w:cs="Futura Lt BT"/>
      <w:color w:val="000000"/>
      <w:sz w:val="24"/>
      <w:szCs w:val="24"/>
    </w:rPr>
  </w:style>
  <w:style w:type="paragraph" w:styleId="Textonotapie">
    <w:name w:val="footnote text"/>
    <w:basedOn w:val="Normal"/>
    <w:link w:val="TextonotapieCar"/>
    <w:uiPriority w:val="99"/>
    <w:unhideWhenUsed/>
    <w:rsid w:val="008323C6"/>
    <w:pPr>
      <w:spacing w:after="0" w:line="240" w:lineRule="auto"/>
    </w:pPr>
    <w:rPr>
      <w:rFonts w:eastAsiaTheme="minorEastAsia"/>
      <w:sz w:val="24"/>
      <w:szCs w:val="24"/>
      <w:lang w:val="es-AR" w:eastAsia="es-ES"/>
    </w:rPr>
  </w:style>
  <w:style w:type="character" w:customStyle="1" w:styleId="TextonotapieCar">
    <w:name w:val="Texto nota pie Car"/>
    <w:basedOn w:val="Fuentedeprrafopredeter"/>
    <w:link w:val="Textonotapie"/>
    <w:uiPriority w:val="99"/>
    <w:rsid w:val="008323C6"/>
    <w:rPr>
      <w:rFonts w:eastAsiaTheme="minorEastAsia"/>
      <w:sz w:val="24"/>
      <w:szCs w:val="24"/>
      <w:lang w:val="es-AR" w:eastAsia="es-ES"/>
    </w:rPr>
  </w:style>
  <w:style w:type="character" w:customStyle="1" w:styleId="apple-converted-space">
    <w:name w:val="apple-converted-space"/>
    <w:basedOn w:val="Fuentedeprrafopredeter"/>
    <w:rsid w:val="00E05596"/>
  </w:style>
  <w:style w:type="character" w:customStyle="1" w:styleId="il">
    <w:name w:val="il"/>
    <w:basedOn w:val="Fuentedeprrafopredeter"/>
    <w:rsid w:val="00594CC0"/>
  </w:style>
  <w:style w:type="paragraph" w:styleId="Textodeglobo">
    <w:name w:val="Balloon Text"/>
    <w:basedOn w:val="Normal"/>
    <w:link w:val="TextodegloboCar"/>
    <w:uiPriority w:val="99"/>
    <w:semiHidden/>
    <w:unhideWhenUsed/>
    <w:rsid w:val="00305B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5B2B"/>
    <w:rPr>
      <w:rFonts w:ascii="Tahoma" w:hAnsi="Tahoma" w:cs="Tahoma"/>
      <w:sz w:val="16"/>
      <w:szCs w:val="16"/>
    </w:rPr>
  </w:style>
  <w:style w:type="paragraph" w:styleId="NormalWeb">
    <w:name w:val="Normal (Web)"/>
    <w:basedOn w:val="Normal"/>
    <w:uiPriority w:val="99"/>
    <w:unhideWhenUsed/>
    <w:rsid w:val="00D1287F"/>
    <w:pPr>
      <w:spacing w:before="100" w:beforeAutospacing="1" w:after="100" w:afterAutospacing="1" w:line="240" w:lineRule="auto"/>
    </w:pPr>
    <w:rPr>
      <w:rFonts w:ascii="Times" w:hAnsi="Times" w:cs="Times New Roman"/>
      <w:sz w:val="20"/>
      <w:szCs w:val="20"/>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158D"/>
    <w:pPr>
      <w:ind w:left="720"/>
      <w:contextualSpacing/>
    </w:pPr>
  </w:style>
  <w:style w:type="paragraph" w:customStyle="1" w:styleId="Default">
    <w:name w:val="Default"/>
    <w:rsid w:val="000F1D11"/>
    <w:pPr>
      <w:autoSpaceDE w:val="0"/>
      <w:autoSpaceDN w:val="0"/>
      <w:adjustRightInd w:val="0"/>
      <w:spacing w:after="0" w:line="240" w:lineRule="auto"/>
    </w:pPr>
    <w:rPr>
      <w:rFonts w:ascii="Futura Lt BT" w:hAnsi="Futura Lt BT" w:cs="Futura Lt BT"/>
      <w:color w:val="000000"/>
      <w:sz w:val="24"/>
      <w:szCs w:val="24"/>
    </w:rPr>
  </w:style>
  <w:style w:type="paragraph" w:styleId="Textonotapie">
    <w:name w:val="footnote text"/>
    <w:basedOn w:val="Normal"/>
    <w:link w:val="TextonotapieCar"/>
    <w:uiPriority w:val="99"/>
    <w:unhideWhenUsed/>
    <w:rsid w:val="008323C6"/>
    <w:pPr>
      <w:spacing w:after="0" w:line="240" w:lineRule="auto"/>
    </w:pPr>
    <w:rPr>
      <w:rFonts w:eastAsiaTheme="minorEastAsia"/>
      <w:sz w:val="24"/>
      <w:szCs w:val="24"/>
      <w:lang w:val="es-AR" w:eastAsia="es-ES"/>
    </w:rPr>
  </w:style>
  <w:style w:type="character" w:customStyle="1" w:styleId="TextonotapieCar">
    <w:name w:val="Texto nota pie Car"/>
    <w:basedOn w:val="Fuentedeprrafopredeter"/>
    <w:link w:val="Textonotapie"/>
    <w:uiPriority w:val="99"/>
    <w:rsid w:val="008323C6"/>
    <w:rPr>
      <w:rFonts w:eastAsiaTheme="minorEastAsia"/>
      <w:sz w:val="24"/>
      <w:szCs w:val="24"/>
      <w:lang w:val="es-AR" w:eastAsia="es-ES"/>
    </w:rPr>
  </w:style>
  <w:style w:type="character" w:customStyle="1" w:styleId="apple-converted-space">
    <w:name w:val="apple-converted-space"/>
    <w:basedOn w:val="Fuentedeprrafopredeter"/>
    <w:rsid w:val="00E05596"/>
  </w:style>
  <w:style w:type="character" w:customStyle="1" w:styleId="il">
    <w:name w:val="il"/>
    <w:basedOn w:val="Fuentedeprrafopredeter"/>
    <w:rsid w:val="00594CC0"/>
  </w:style>
  <w:style w:type="paragraph" w:styleId="Textodeglobo">
    <w:name w:val="Balloon Text"/>
    <w:basedOn w:val="Normal"/>
    <w:link w:val="TextodegloboCar"/>
    <w:uiPriority w:val="99"/>
    <w:semiHidden/>
    <w:unhideWhenUsed/>
    <w:rsid w:val="00305B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5B2B"/>
    <w:rPr>
      <w:rFonts w:ascii="Tahoma" w:hAnsi="Tahoma" w:cs="Tahoma"/>
      <w:sz w:val="16"/>
      <w:szCs w:val="16"/>
    </w:rPr>
  </w:style>
  <w:style w:type="paragraph" w:styleId="NormalWeb">
    <w:name w:val="Normal (Web)"/>
    <w:basedOn w:val="Normal"/>
    <w:uiPriority w:val="99"/>
    <w:unhideWhenUsed/>
    <w:rsid w:val="00D1287F"/>
    <w:pPr>
      <w:spacing w:before="100" w:beforeAutospacing="1" w:after="100" w:afterAutospacing="1" w:line="240" w:lineRule="auto"/>
    </w:pPr>
    <w:rPr>
      <w:rFonts w:ascii="Times" w:hAnsi="Times"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1872">
      <w:bodyDiv w:val="1"/>
      <w:marLeft w:val="0"/>
      <w:marRight w:val="0"/>
      <w:marTop w:val="0"/>
      <w:marBottom w:val="0"/>
      <w:divBdr>
        <w:top w:val="none" w:sz="0" w:space="0" w:color="auto"/>
        <w:left w:val="none" w:sz="0" w:space="0" w:color="auto"/>
        <w:bottom w:val="none" w:sz="0" w:space="0" w:color="auto"/>
        <w:right w:val="none" w:sz="0" w:space="0" w:color="auto"/>
      </w:divBdr>
      <w:divsChild>
        <w:div w:id="1259557073">
          <w:marLeft w:val="0"/>
          <w:marRight w:val="0"/>
          <w:marTop w:val="0"/>
          <w:marBottom w:val="0"/>
          <w:divBdr>
            <w:top w:val="none" w:sz="0" w:space="0" w:color="auto"/>
            <w:left w:val="none" w:sz="0" w:space="0" w:color="auto"/>
            <w:bottom w:val="none" w:sz="0" w:space="0" w:color="auto"/>
            <w:right w:val="none" w:sz="0" w:space="0" w:color="auto"/>
          </w:divBdr>
          <w:divsChild>
            <w:div w:id="1041906077">
              <w:marLeft w:val="0"/>
              <w:marRight w:val="0"/>
              <w:marTop w:val="0"/>
              <w:marBottom w:val="0"/>
              <w:divBdr>
                <w:top w:val="single" w:sz="2" w:space="0" w:color="EFEFEF"/>
                <w:left w:val="none" w:sz="0" w:space="0" w:color="auto"/>
                <w:bottom w:val="none" w:sz="0" w:space="0" w:color="auto"/>
                <w:right w:val="none" w:sz="0" w:space="0" w:color="auto"/>
              </w:divBdr>
              <w:divsChild>
                <w:div w:id="186066711">
                  <w:marLeft w:val="0"/>
                  <w:marRight w:val="0"/>
                  <w:marTop w:val="0"/>
                  <w:marBottom w:val="0"/>
                  <w:divBdr>
                    <w:top w:val="single" w:sz="6" w:space="0" w:color="D8D8D8"/>
                    <w:left w:val="none" w:sz="0" w:space="0" w:color="auto"/>
                    <w:bottom w:val="none" w:sz="0" w:space="0" w:color="D8D8D8"/>
                    <w:right w:val="none" w:sz="0" w:space="0" w:color="auto"/>
                  </w:divBdr>
                  <w:divsChild>
                    <w:div w:id="932858635">
                      <w:marLeft w:val="0"/>
                      <w:marRight w:val="0"/>
                      <w:marTop w:val="0"/>
                      <w:marBottom w:val="0"/>
                      <w:divBdr>
                        <w:top w:val="none" w:sz="0" w:space="0" w:color="auto"/>
                        <w:left w:val="none" w:sz="0" w:space="0" w:color="auto"/>
                        <w:bottom w:val="none" w:sz="0" w:space="0" w:color="auto"/>
                        <w:right w:val="none" w:sz="0" w:space="0" w:color="auto"/>
                      </w:divBdr>
                      <w:divsChild>
                        <w:div w:id="1315067141">
                          <w:marLeft w:val="0"/>
                          <w:marRight w:val="0"/>
                          <w:marTop w:val="0"/>
                          <w:marBottom w:val="0"/>
                          <w:divBdr>
                            <w:top w:val="none" w:sz="0" w:space="0" w:color="auto"/>
                            <w:left w:val="none" w:sz="0" w:space="0" w:color="auto"/>
                            <w:bottom w:val="none" w:sz="0" w:space="0" w:color="auto"/>
                            <w:right w:val="none" w:sz="0" w:space="0" w:color="auto"/>
                          </w:divBdr>
                          <w:divsChild>
                            <w:div w:id="631642930">
                              <w:marLeft w:val="0"/>
                              <w:marRight w:val="0"/>
                              <w:marTop w:val="0"/>
                              <w:marBottom w:val="0"/>
                              <w:divBdr>
                                <w:top w:val="none" w:sz="0" w:space="0" w:color="auto"/>
                                <w:left w:val="none" w:sz="0" w:space="0" w:color="auto"/>
                                <w:bottom w:val="none" w:sz="0" w:space="0" w:color="auto"/>
                                <w:right w:val="none" w:sz="0" w:space="0" w:color="auto"/>
                              </w:divBdr>
                              <w:divsChild>
                                <w:div w:id="839152973">
                                  <w:marLeft w:val="0"/>
                                  <w:marRight w:val="0"/>
                                  <w:marTop w:val="0"/>
                                  <w:marBottom w:val="0"/>
                                  <w:divBdr>
                                    <w:top w:val="none" w:sz="0" w:space="0" w:color="auto"/>
                                    <w:left w:val="single" w:sz="6" w:space="6" w:color="auto"/>
                                    <w:bottom w:val="none" w:sz="0" w:space="0" w:color="auto"/>
                                    <w:right w:val="none" w:sz="0" w:space="0" w:color="auto"/>
                                  </w:divBdr>
                                  <w:divsChild>
                                    <w:div w:id="1279919746">
                                      <w:marLeft w:val="660"/>
                                      <w:marRight w:val="0"/>
                                      <w:marTop w:val="0"/>
                                      <w:marBottom w:val="0"/>
                                      <w:divBdr>
                                        <w:top w:val="none" w:sz="0" w:space="0" w:color="auto"/>
                                        <w:left w:val="none" w:sz="0" w:space="0" w:color="auto"/>
                                        <w:bottom w:val="none" w:sz="0" w:space="0" w:color="auto"/>
                                        <w:right w:val="none" w:sz="0" w:space="0" w:color="auto"/>
                                      </w:divBdr>
                                      <w:divsChild>
                                        <w:div w:id="714307110">
                                          <w:marLeft w:val="0"/>
                                          <w:marRight w:val="225"/>
                                          <w:marTop w:val="75"/>
                                          <w:marBottom w:val="0"/>
                                          <w:divBdr>
                                            <w:top w:val="none" w:sz="0" w:space="0" w:color="auto"/>
                                            <w:left w:val="none" w:sz="0" w:space="0" w:color="auto"/>
                                            <w:bottom w:val="none" w:sz="0" w:space="0" w:color="auto"/>
                                            <w:right w:val="none" w:sz="0" w:space="0" w:color="auto"/>
                                          </w:divBdr>
                                          <w:divsChild>
                                            <w:div w:id="1361663610">
                                              <w:marLeft w:val="0"/>
                                              <w:marRight w:val="0"/>
                                              <w:marTop w:val="0"/>
                                              <w:marBottom w:val="0"/>
                                              <w:divBdr>
                                                <w:top w:val="none" w:sz="0" w:space="0" w:color="auto"/>
                                                <w:left w:val="none" w:sz="0" w:space="0" w:color="auto"/>
                                                <w:bottom w:val="none" w:sz="0" w:space="0" w:color="auto"/>
                                                <w:right w:val="none" w:sz="0" w:space="0" w:color="auto"/>
                                              </w:divBdr>
                                              <w:divsChild>
                                                <w:div w:id="5719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803336">
      <w:bodyDiv w:val="1"/>
      <w:marLeft w:val="0"/>
      <w:marRight w:val="0"/>
      <w:marTop w:val="0"/>
      <w:marBottom w:val="0"/>
      <w:divBdr>
        <w:top w:val="none" w:sz="0" w:space="0" w:color="auto"/>
        <w:left w:val="none" w:sz="0" w:space="0" w:color="auto"/>
        <w:bottom w:val="none" w:sz="0" w:space="0" w:color="auto"/>
        <w:right w:val="none" w:sz="0" w:space="0" w:color="auto"/>
      </w:divBdr>
    </w:div>
    <w:div w:id="407457442">
      <w:bodyDiv w:val="1"/>
      <w:marLeft w:val="0"/>
      <w:marRight w:val="0"/>
      <w:marTop w:val="0"/>
      <w:marBottom w:val="0"/>
      <w:divBdr>
        <w:top w:val="none" w:sz="0" w:space="0" w:color="auto"/>
        <w:left w:val="none" w:sz="0" w:space="0" w:color="auto"/>
        <w:bottom w:val="none" w:sz="0" w:space="0" w:color="auto"/>
        <w:right w:val="none" w:sz="0" w:space="0" w:color="auto"/>
      </w:divBdr>
    </w:div>
    <w:div w:id="954101488">
      <w:bodyDiv w:val="1"/>
      <w:marLeft w:val="0"/>
      <w:marRight w:val="0"/>
      <w:marTop w:val="0"/>
      <w:marBottom w:val="0"/>
      <w:divBdr>
        <w:top w:val="none" w:sz="0" w:space="0" w:color="auto"/>
        <w:left w:val="none" w:sz="0" w:space="0" w:color="auto"/>
        <w:bottom w:val="none" w:sz="0" w:space="0" w:color="auto"/>
        <w:right w:val="none" w:sz="0" w:space="0" w:color="auto"/>
      </w:divBdr>
    </w:div>
    <w:div w:id="1143237969">
      <w:bodyDiv w:val="1"/>
      <w:marLeft w:val="0"/>
      <w:marRight w:val="0"/>
      <w:marTop w:val="0"/>
      <w:marBottom w:val="0"/>
      <w:divBdr>
        <w:top w:val="none" w:sz="0" w:space="0" w:color="auto"/>
        <w:left w:val="none" w:sz="0" w:space="0" w:color="auto"/>
        <w:bottom w:val="none" w:sz="0" w:space="0" w:color="auto"/>
        <w:right w:val="none" w:sz="0" w:space="0" w:color="auto"/>
      </w:divBdr>
    </w:div>
    <w:div w:id="1200703964">
      <w:bodyDiv w:val="1"/>
      <w:marLeft w:val="0"/>
      <w:marRight w:val="0"/>
      <w:marTop w:val="0"/>
      <w:marBottom w:val="0"/>
      <w:divBdr>
        <w:top w:val="none" w:sz="0" w:space="0" w:color="auto"/>
        <w:left w:val="none" w:sz="0" w:space="0" w:color="auto"/>
        <w:bottom w:val="none" w:sz="0" w:space="0" w:color="auto"/>
        <w:right w:val="none" w:sz="0" w:space="0" w:color="auto"/>
      </w:divBdr>
    </w:div>
    <w:div w:id="1308512327">
      <w:bodyDiv w:val="1"/>
      <w:marLeft w:val="0"/>
      <w:marRight w:val="0"/>
      <w:marTop w:val="0"/>
      <w:marBottom w:val="0"/>
      <w:divBdr>
        <w:top w:val="none" w:sz="0" w:space="0" w:color="auto"/>
        <w:left w:val="none" w:sz="0" w:space="0" w:color="auto"/>
        <w:bottom w:val="none" w:sz="0" w:space="0" w:color="auto"/>
        <w:right w:val="none" w:sz="0" w:space="0" w:color="auto"/>
      </w:divBdr>
    </w:div>
    <w:div w:id="1410537399">
      <w:bodyDiv w:val="1"/>
      <w:marLeft w:val="0"/>
      <w:marRight w:val="0"/>
      <w:marTop w:val="0"/>
      <w:marBottom w:val="0"/>
      <w:divBdr>
        <w:top w:val="none" w:sz="0" w:space="0" w:color="auto"/>
        <w:left w:val="none" w:sz="0" w:space="0" w:color="auto"/>
        <w:bottom w:val="none" w:sz="0" w:space="0" w:color="auto"/>
        <w:right w:val="none" w:sz="0" w:space="0" w:color="auto"/>
      </w:divBdr>
    </w:div>
    <w:div w:id="20346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4EB4F-38E4-4B35-998A-9AFC6B66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2865</Words>
  <Characters>15758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Ricardo Herrera Romero</dc:creator>
  <cp:lastModifiedBy>Wilson Ricardo Herrera Romero</cp:lastModifiedBy>
  <cp:revision>2</cp:revision>
  <dcterms:created xsi:type="dcterms:W3CDTF">2016-04-04T14:00:00Z</dcterms:created>
  <dcterms:modified xsi:type="dcterms:W3CDTF">2016-04-04T14:00:00Z</dcterms:modified>
</cp:coreProperties>
</file>